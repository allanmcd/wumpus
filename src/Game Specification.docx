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BEE7F9" w14:textId="0FBCEFB9" w:rsidR="007C75B5" w:rsidRDefault="007C75B5" w:rsidP="007C75B5">
      <w:pPr>
        <w:pStyle w:val="Heading1"/>
        <w:rPr>
          <w:ins w:id="0" w:author="Sue Loh (I'M SLOH)" w:date="2019-02-04T15:06:00Z"/>
        </w:rPr>
      </w:pPr>
      <w:bookmarkStart w:id="1" w:name="_Toc93232334"/>
      <w:bookmarkStart w:id="2" w:name="_Toc124588667"/>
      <w:bookmarkStart w:id="3" w:name="_Toc156132582"/>
      <w:ins w:id="4" w:author="Sue Loh (I'M SLOH)" w:date="2019-02-04T15:06:00Z">
        <w:r w:rsidRPr="009B6137">
          <w:t>Game Specification</w:t>
        </w:r>
      </w:ins>
      <w:ins w:id="5" w:author="Allan McDaniel" w:date="2019-03-22T21:39:00Z">
        <w:r w:rsidR="003E7F40">
          <w:t xml:space="preserve"> </w:t>
        </w:r>
      </w:ins>
      <w:bookmarkStart w:id="6" w:name="_GoBack"/>
      <w:bookmarkEnd w:id="6"/>
    </w:p>
    <w:p w14:paraId="44D6233C" w14:textId="5308B2B7" w:rsidR="007C75B5" w:rsidRDefault="007C75B5" w:rsidP="007C75B5">
      <w:pPr>
        <w:pStyle w:val="Heading2"/>
        <w:rPr>
          <w:ins w:id="7" w:author="Sue Loh (I'M SLOH)" w:date="2019-02-04T15:06:00Z"/>
        </w:rPr>
      </w:pPr>
      <w:ins w:id="8" w:author="Sue Loh (I'M SLOH)" w:date="2019-02-04T15:06:00Z">
        <w:r>
          <w:t>Summary</w:t>
        </w:r>
      </w:ins>
      <w:ins w:id="9" w:author="Allan McDaniel" w:date="2019-03-22T21:39:00Z">
        <w:r w:rsidR="003E7F40">
          <w:t xml:space="preserve"> </w:t>
        </w:r>
      </w:ins>
    </w:p>
    <w:p w14:paraId="66127E39" w14:textId="77777777" w:rsidR="007C75B5" w:rsidRPr="002A6237" w:rsidRDefault="007C75B5" w:rsidP="007C75B5">
      <w:pPr>
        <w:rPr>
          <w:ins w:id="10" w:author="Sue Loh (I'M SLOH)" w:date="2019-02-04T15:06:00Z"/>
        </w:rPr>
      </w:pPr>
      <w:ins w:id="11" w:author="Sue Loh (I'M SLOH)" w:date="2019-02-04T15:06:00Z">
        <w:r>
          <w:rPr>
            <w:rFonts w:ascii="Arial" w:hAnsi="Arial" w:cs="Arial"/>
          </w:rPr>
          <w:t>Look out!  You have found yourself lost in a cave system, with multiple rooms. A Wumpus lurks here – among other dangers.  What’s a Wumpus?  Ha, ha!  You’ll find out while you’re sliding down its putrid gullet.</w:t>
        </w:r>
      </w:ins>
    </w:p>
    <w:p w14:paraId="6E815135" w14:textId="77777777" w:rsidR="007C75B5" w:rsidRPr="00C30A7F" w:rsidRDefault="007C75B5" w:rsidP="007C75B5">
      <w:pPr>
        <w:rPr>
          <w:ins w:id="12" w:author="Sue Loh (I'M SLOH)" w:date="2019-02-04T15:06:00Z"/>
        </w:rPr>
      </w:pPr>
    </w:p>
    <w:p w14:paraId="72154BCC" w14:textId="77777777" w:rsidR="007C75B5" w:rsidRDefault="007C75B5" w:rsidP="007C75B5">
      <w:pPr>
        <w:rPr>
          <w:ins w:id="13" w:author="Sue Loh (I'M SLOH)" w:date="2019-02-04T15:06:00Z"/>
          <w:rFonts w:ascii="Arial" w:hAnsi="Arial" w:cs="Arial"/>
        </w:rPr>
      </w:pPr>
      <w:ins w:id="14" w:author="Sue Loh (I'M SLOH)" w:date="2019-02-04T15:06:00Z">
        <w:r>
          <w:rPr>
            <w:rFonts w:ascii="Arial" w:hAnsi="Arial" w:cs="Arial"/>
          </w:rPr>
          <w:t>The o</w:t>
        </w:r>
        <w:r w:rsidRPr="009B6137">
          <w:rPr>
            <w:rFonts w:ascii="Arial" w:hAnsi="Arial" w:cs="Arial"/>
          </w:rPr>
          <w:t xml:space="preserve">bject </w:t>
        </w:r>
        <w:r>
          <w:rPr>
            <w:rFonts w:ascii="Arial" w:hAnsi="Arial" w:cs="Arial"/>
          </w:rPr>
          <w:t xml:space="preserve">of this game </w:t>
        </w:r>
        <w:r w:rsidRPr="009B6137">
          <w:rPr>
            <w:rFonts w:ascii="Arial" w:hAnsi="Arial" w:cs="Arial"/>
          </w:rPr>
          <w:t xml:space="preserve">is to </w:t>
        </w:r>
        <w:r>
          <w:rPr>
            <w:rFonts w:ascii="Arial" w:hAnsi="Arial" w:cs="Arial"/>
          </w:rPr>
          <w:t xml:space="preserve">find and </w:t>
        </w:r>
        <w:r w:rsidRPr="009B6137">
          <w:rPr>
            <w:rFonts w:ascii="Arial" w:hAnsi="Arial" w:cs="Arial"/>
          </w:rPr>
          <w:t xml:space="preserve">kill </w:t>
        </w:r>
        <w:r>
          <w:rPr>
            <w:rFonts w:ascii="Arial" w:hAnsi="Arial" w:cs="Arial"/>
          </w:rPr>
          <w:t xml:space="preserve">the Wumpus within a minimum number of moves, before you get exhausted or run out of arrows. There is </w:t>
        </w:r>
        <w:r w:rsidRPr="00C30A7F">
          <w:rPr>
            <w:rFonts w:ascii="Arial" w:hAnsi="Arial" w:cs="Arial"/>
            <w:b/>
            <w:bCs/>
          </w:rPr>
          <w:t>only one</w:t>
        </w:r>
        <w:r>
          <w:rPr>
            <w:rFonts w:ascii="Arial" w:hAnsi="Arial" w:cs="Arial"/>
          </w:rPr>
          <w:t xml:space="preserve"> way to win: you must discover which room the Wumpus is hiding in, and kill it by shooting an arrow into </w:t>
        </w:r>
        <w:r w:rsidRPr="00C30A7F">
          <w:rPr>
            <w:rFonts w:ascii="Arial" w:hAnsi="Arial" w:cs="Arial"/>
          </w:rPr>
          <w:t>that room</w:t>
        </w:r>
        <w:r>
          <w:rPr>
            <w:rFonts w:ascii="Arial" w:hAnsi="Arial" w:cs="Arial"/>
          </w:rPr>
          <w:t xml:space="preserve"> from an adjacent room.</w:t>
        </w:r>
      </w:ins>
    </w:p>
    <w:p w14:paraId="063CBEB4" w14:textId="6F6AF51B" w:rsidR="0078771D" w:rsidRPr="009B6137" w:rsidDel="007C75B5" w:rsidRDefault="0078771D" w:rsidP="0078771D">
      <w:pPr>
        <w:pStyle w:val="Heading1"/>
        <w:rPr>
          <w:del w:id="15" w:author="Sue Loh (I'M SLOH)" w:date="2019-02-04T15:06:00Z"/>
        </w:rPr>
      </w:pPr>
      <w:del w:id="16" w:author="Sue Loh (I'M SLOH)" w:date="2019-02-04T15:06:00Z">
        <w:r w:rsidRPr="009B6137" w:rsidDel="007C75B5">
          <w:delText>Game Specification</w:delText>
        </w:r>
        <w:bookmarkEnd w:id="1"/>
        <w:bookmarkEnd w:id="2"/>
        <w:bookmarkEnd w:id="3"/>
      </w:del>
    </w:p>
    <w:p w14:paraId="063CBEB5" w14:textId="7549F122" w:rsidR="0078771D" w:rsidRPr="009B6137" w:rsidDel="007C75B5" w:rsidRDefault="0078771D" w:rsidP="0078771D">
      <w:pPr>
        <w:jc w:val="center"/>
        <w:rPr>
          <w:del w:id="17" w:author="Sue Loh (I'M SLOH)" w:date="2019-02-04T15:06:00Z"/>
          <w:rFonts w:ascii="Arial" w:hAnsi="Arial" w:cs="Arial"/>
          <w:b/>
          <w:i/>
          <w:sz w:val="28"/>
          <w:szCs w:val="28"/>
        </w:rPr>
      </w:pPr>
    </w:p>
    <w:p w14:paraId="063CBEB6" w14:textId="7BA792FD" w:rsidR="0078771D" w:rsidRPr="009B6137" w:rsidDel="007C75B5" w:rsidRDefault="0078771D" w:rsidP="0078771D">
      <w:pPr>
        <w:pStyle w:val="HTMLPreformatted"/>
        <w:rPr>
          <w:del w:id="18" w:author="Sue Loh (I'M SLOH)" w:date="2019-02-04T15:06:00Z"/>
          <w:rFonts w:ascii="Arial" w:hAnsi="Arial" w:cs="Arial"/>
          <w:color w:val="auto"/>
          <w:sz w:val="24"/>
          <w:szCs w:val="24"/>
        </w:rPr>
      </w:pPr>
      <w:del w:id="19" w:author="Sue Loh (I'M SLOH)" w:date="2019-02-04T15:06:00Z">
        <w:r w:rsidRPr="009B6137" w:rsidDel="007C75B5">
          <w:rPr>
            <w:rFonts w:ascii="Arial" w:hAnsi="Arial" w:cs="Arial"/>
            <w:color w:val="auto"/>
            <w:sz w:val="24"/>
            <w:szCs w:val="24"/>
          </w:rPr>
          <w:delText>The Wumpus lives in a cave of 30 rooms.  The rooms are hexagonal.  Each room has up to 3 tunnels leading to other rooms.  The rooms on the edges can be connected to the rooms on the opposite edge. The Diagram below demonstrates the cave layout and numbering (note that the player could travel from room 6 directly to room 30 or room 1, if room 6 connects to them).</w:delText>
        </w:r>
      </w:del>
    </w:p>
    <w:p w14:paraId="063CBEB7" w14:textId="77777777" w:rsidR="0078771D" w:rsidRPr="009B6137" w:rsidRDefault="0078771D" w:rsidP="0078771D">
      <w:pPr>
        <w:pStyle w:val="HTMLPreformatted"/>
        <w:rPr>
          <w:rFonts w:ascii="Arial" w:hAnsi="Arial" w:cs="Arial"/>
          <w:color w:val="auto"/>
          <w:sz w:val="24"/>
          <w:szCs w:val="24"/>
        </w:rPr>
      </w:pPr>
    </w:p>
    <w:p w14:paraId="063CBEB8" w14:textId="77777777" w:rsidR="0078771D" w:rsidRPr="009B6137" w:rsidRDefault="009E3713" w:rsidP="0078771D">
      <w:pPr>
        <w:pStyle w:val="HTMLPreformatted"/>
        <w:rPr>
          <w:rFonts w:ascii="Arial" w:hAnsi="Arial" w:cs="Arial"/>
          <w:color w:val="auto"/>
          <w:sz w:val="24"/>
          <w:szCs w:val="24"/>
        </w:rPr>
      </w:pPr>
      <w:r>
        <w:rPr>
          <w:rFonts w:ascii="Arial" w:hAnsi="Arial" w:cs="Arial"/>
          <w:noProof/>
          <w:color w:val="auto"/>
          <w:sz w:val="24"/>
          <w:szCs w:val="24"/>
        </w:rPr>
        <w:drawing>
          <wp:inline distT="0" distB="0" distL="0" distR="0" wp14:anchorId="063CC12F" wp14:editId="063CC130">
            <wp:extent cx="5486400" cy="4588510"/>
            <wp:effectExtent l="19050" t="0" r="0" b="0"/>
            <wp:docPr id="15" name="Picture 15" descr="Cave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aveTemplate"/>
                    <pic:cNvPicPr>
                      <a:picLocks noChangeAspect="1" noChangeArrowheads="1"/>
                    </pic:cNvPicPr>
                  </pic:nvPicPr>
                  <pic:blipFill>
                    <a:blip r:embed="rId10"/>
                    <a:srcRect/>
                    <a:stretch>
                      <a:fillRect/>
                    </a:stretch>
                  </pic:blipFill>
                  <pic:spPr bwMode="auto">
                    <a:xfrm>
                      <a:off x="0" y="0"/>
                      <a:ext cx="5486400" cy="4588510"/>
                    </a:xfrm>
                    <a:prstGeom prst="rect">
                      <a:avLst/>
                    </a:prstGeom>
                    <a:noFill/>
                    <a:ln w="9525">
                      <a:noFill/>
                      <a:miter lim="800000"/>
                      <a:headEnd/>
                      <a:tailEnd/>
                    </a:ln>
                  </pic:spPr>
                </pic:pic>
              </a:graphicData>
            </a:graphic>
          </wp:inline>
        </w:drawing>
      </w:r>
    </w:p>
    <w:p w14:paraId="190F0385" w14:textId="77777777" w:rsidR="00D143F2" w:rsidRPr="009B6137" w:rsidRDefault="00D143F2" w:rsidP="00D143F2">
      <w:pPr>
        <w:pStyle w:val="Heading2"/>
        <w:rPr>
          <w:ins w:id="20" w:author="Sue Loh (I'M SLOH)" w:date="2019-02-04T15:06:00Z"/>
        </w:rPr>
      </w:pPr>
      <w:ins w:id="21" w:author="Sue Loh (I'M SLOH)" w:date="2019-02-04T15:06:00Z">
        <w:r w:rsidRPr="009B6137">
          <w:t>The Cave</w:t>
        </w:r>
      </w:ins>
    </w:p>
    <w:p w14:paraId="7006C441" w14:textId="77777777" w:rsidR="00D143F2" w:rsidRPr="00C30A7F" w:rsidRDefault="00D143F2" w:rsidP="00D143F2">
      <w:pPr>
        <w:pStyle w:val="HTMLPreformatted"/>
        <w:rPr>
          <w:ins w:id="22" w:author="Sue Loh (I'M SLOH)" w:date="2019-02-04T15:06:00Z"/>
          <w:rFonts w:ascii="Arial" w:hAnsi="Arial" w:cs="Arial"/>
        </w:rPr>
      </w:pPr>
      <w:ins w:id="23" w:author="Sue Loh (I'M SLOH)" w:date="2019-02-04T15:06:00Z">
        <w:r w:rsidRPr="009B6137">
          <w:rPr>
            <w:rFonts w:ascii="Arial" w:hAnsi="Arial" w:cs="Arial"/>
            <w:color w:val="auto"/>
            <w:sz w:val="24"/>
            <w:szCs w:val="24"/>
          </w:rPr>
          <w:t xml:space="preserve">The Wumpus lives in a cave </w:t>
        </w:r>
        <w:r>
          <w:rPr>
            <w:rFonts w:ascii="Arial" w:hAnsi="Arial" w:cs="Arial"/>
            <w:color w:val="auto"/>
            <w:sz w:val="24"/>
            <w:szCs w:val="24"/>
          </w:rPr>
          <w:t xml:space="preserve">of </w:t>
        </w:r>
        <w:r w:rsidRPr="009B6137">
          <w:rPr>
            <w:rFonts w:ascii="Arial" w:hAnsi="Arial" w:cs="Arial"/>
            <w:color w:val="auto"/>
            <w:sz w:val="24"/>
            <w:szCs w:val="24"/>
          </w:rPr>
          <w:t>30 rooms.</w:t>
        </w:r>
        <w:r>
          <w:rPr>
            <w:rFonts w:ascii="Arial" w:hAnsi="Arial" w:cs="Arial"/>
            <w:color w:val="auto"/>
            <w:sz w:val="24"/>
            <w:szCs w:val="24"/>
          </w:rPr>
          <w:t xml:space="preserve"> </w:t>
        </w:r>
        <w:r w:rsidRPr="009B6137">
          <w:rPr>
            <w:rFonts w:ascii="Arial" w:hAnsi="Arial" w:cs="Arial"/>
            <w:color w:val="auto"/>
            <w:sz w:val="24"/>
            <w:szCs w:val="24"/>
          </w:rPr>
          <w:t>The rooms are hexagonal.</w:t>
        </w:r>
        <w:r>
          <w:rPr>
            <w:rFonts w:ascii="Arial" w:hAnsi="Arial" w:cs="Arial"/>
            <w:color w:val="auto"/>
            <w:sz w:val="24"/>
            <w:szCs w:val="24"/>
          </w:rPr>
          <w:t xml:space="preserve"> </w:t>
        </w:r>
        <w:r w:rsidRPr="009B6137">
          <w:rPr>
            <w:rFonts w:ascii="Arial" w:hAnsi="Arial" w:cs="Arial"/>
            <w:color w:val="auto"/>
            <w:sz w:val="24"/>
            <w:szCs w:val="24"/>
          </w:rPr>
          <w:t xml:space="preserve">Each room has </w:t>
        </w:r>
        <w:r>
          <w:rPr>
            <w:rFonts w:ascii="Arial" w:hAnsi="Arial" w:cs="Arial"/>
            <w:color w:val="auto"/>
            <w:sz w:val="24"/>
            <w:szCs w:val="24"/>
          </w:rPr>
          <w:t xml:space="preserve">up to </w:t>
        </w:r>
        <w:r w:rsidRPr="009B6137">
          <w:rPr>
            <w:rFonts w:ascii="Arial" w:hAnsi="Arial" w:cs="Arial"/>
            <w:color w:val="auto"/>
            <w:sz w:val="24"/>
            <w:szCs w:val="24"/>
          </w:rPr>
          <w:t xml:space="preserve">3 tunnels, </w:t>
        </w:r>
        <w:r>
          <w:rPr>
            <w:rFonts w:ascii="Arial" w:hAnsi="Arial" w:cs="Arial"/>
            <w:color w:val="auto"/>
            <w:sz w:val="24"/>
            <w:szCs w:val="24"/>
          </w:rPr>
          <w:t xml:space="preserve">allowing access to 1, 2 or 3 (out of 6) adjacent </w:t>
        </w:r>
        <w:r w:rsidRPr="009B6137">
          <w:rPr>
            <w:rFonts w:ascii="Arial" w:hAnsi="Arial" w:cs="Arial"/>
            <w:color w:val="auto"/>
            <w:sz w:val="24"/>
            <w:szCs w:val="24"/>
          </w:rPr>
          <w:t xml:space="preserve">rooms. The </w:t>
        </w:r>
        <w:r>
          <w:rPr>
            <w:rFonts w:ascii="Arial" w:hAnsi="Arial" w:cs="Arial"/>
            <w:color w:val="auto"/>
            <w:sz w:val="24"/>
            <w:szCs w:val="24"/>
          </w:rPr>
          <w:t xml:space="preserve">preceding diagram shows the layout of rooms in the cave. The map wraps around such that </w:t>
        </w:r>
        <w:r w:rsidRPr="009B6137">
          <w:rPr>
            <w:rFonts w:ascii="Arial" w:hAnsi="Arial" w:cs="Arial"/>
            <w:color w:val="auto"/>
            <w:sz w:val="24"/>
            <w:szCs w:val="24"/>
          </w:rPr>
          <w:t>rooms on the edges</w:t>
        </w:r>
        <w:r>
          <w:rPr>
            <w:rFonts w:ascii="Arial" w:hAnsi="Arial" w:cs="Arial"/>
            <w:color w:val="auto"/>
            <w:sz w:val="24"/>
            <w:szCs w:val="24"/>
          </w:rPr>
          <w:t xml:space="preserve"> (white cells)</w:t>
        </w:r>
        <w:r w:rsidRPr="009B6137">
          <w:rPr>
            <w:rFonts w:ascii="Arial" w:hAnsi="Arial" w:cs="Arial"/>
            <w:color w:val="auto"/>
            <w:sz w:val="24"/>
            <w:szCs w:val="24"/>
          </w:rPr>
          <w:t xml:space="preserve"> </w:t>
        </w:r>
        <w:r>
          <w:rPr>
            <w:rFonts w:ascii="Arial" w:hAnsi="Arial" w:cs="Arial"/>
            <w:color w:val="auto"/>
            <w:sz w:val="24"/>
            <w:szCs w:val="24"/>
          </w:rPr>
          <w:t>have neighbors from the opposite edge (blue cells)</w:t>
        </w:r>
        <w:r w:rsidRPr="009B6137">
          <w:rPr>
            <w:rFonts w:ascii="Arial" w:hAnsi="Arial" w:cs="Arial"/>
            <w:color w:val="auto"/>
            <w:sz w:val="24"/>
            <w:szCs w:val="24"/>
          </w:rPr>
          <w:t xml:space="preserve">. </w:t>
        </w:r>
        <w:r>
          <w:rPr>
            <w:rFonts w:ascii="Arial" w:hAnsi="Arial" w:cs="Arial"/>
            <w:color w:val="auto"/>
            <w:sz w:val="24"/>
            <w:szCs w:val="24"/>
          </w:rPr>
          <w:t xml:space="preserve">E.g., the neighbors of room 1 are rooms 25, 26, 2, 7, </w:t>
        </w:r>
        <w:r>
          <w:rPr>
            <w:rFonts w:ascii="Arial" w:hAnsi="Arial" w:cs="Arial"/>
            <w:color w:val="auto"/>
            <w:sz w:val="24"/>
            <w:szCs w:val="24"/>
          </w:rPr>
          <w:lastRenderedPageBreak/>
          <w:t>6, and 30, and you could choose to connect room 1 to any of these rooms</w:t>
        </w:r>
        <w:r w:rsidRPr="009B6137">
          <w:rPr>
            <w:rFonts w:ascii="Arial" w:hAnsi="Arial" w:cs="Arial"/>
            <w:color w:val="auto"/>
            <w:sz w:val="24"/>
            <w:szCs w:val="24"/>
          </w:rPr>
          <w:t>.  Observe how room 1 appears in 4 places in the diagram</w:t>
        </w:r>
        <w:r>
          <w:rPr>
            <w:rFonts w:ascii="Arial" w:hAnsi="Arial" w:cs="Arial"/>
            <w:color w:val="auto"/>
            <w:sz w:val="24"/>
            <w:szCs w:val="24"/>
          </w:rPr>
          <w:t>, due to the wrap-around</w:t>
        </w:r>
        <w:r w:rsidRPr="009B6137">
          <w:rPr>
            <w:rFonts w:ascii="Arial" w:hAnsi="Arial" w:cs="Arial"/>
            <w:color w:val="auto"/>
            <w:sz w:val="24"/>
            <w:szCs w:val="24"/>
          </w:rPr>
          <w:t>.</w:t>
        </w:r>
      </w:ins>
    </w:p>
    <w:p w14:paraId="4EA3E1A1" w14:textId="77777777" w:rsidR="00D143F2" w:rsidRDefault="00D143F2" w:rsidP="00D143F2">
      <w:pPr>
        <w:pStyle w:val="HTMLPreformatted"/>
        <w:rPr>
          <w:ins w:id="24" w:author="Sue Loh (I'M SLOH)" w:date="2019-02-04T15:06:00Z"/>
          <w:rFonts w:ascii="Arial" w:hAnsi="Arial" w:cs="Arial"/>
          <w:color w:val="auto"/>
          <w:sz w:val="24"/>
          <w:szCs w:val="24"/>
        </w:rPr>
      </w:pPr>
    </w:p>
    <w:p w14:paraId="063CBEB9" w14:textId="645AC9E4" w:rsidR="0078771D" w:rsidRPr="009B6137" w:rsidDel="00D143F2" w:rsidRDefault="00D143F2" w:rsidP="0078771D">
      <w:pPr>
        <w:pStyle w:val="HTMLPreformatted"/>
        <w:jc w:val="center"/>
        <w:rPr>
          <w:del w:id="25" w:author="Sue Loh (I'M SLOH)" w:date="2019-02-04T15:06:00Z"/>
          <w:rFonts w:ascii="Arial" w:hAnsi="Arial" w:cs="Arial"/>
          <w:color w:val="auto"/>
          <w:sz w:val="24"/>
          <w:szCs w:val="24"/>
        </w:rPr>
      </w:pPr>
      <w:ins w:id="26" w:author="Sue Loh (I'M SLOH)" w:date="2019-02-04T15:06:00Z">
        <w:r w:rsidRPr="009B6137">
          <w:rPr>
            <w:rFonts w:ascii="Arial" w:hAnsi="Arial" w:cs="Arial"/>
            <w:color w:val="auto"/>
            <w:sz w:val="24"/>
            <w:szCs w:val="24"/>
          </w:rPr>
          <w:t xml:space="preserve">You will need to create at least 5 different </w:t>
        </w:r>
        <w:r>
          <w:rPr>
            <w:rFonts w:ascii="Arial" w:hAnsi="Arial" w:cs="Arial"/>
            <w:color w:val="auto"/>
            <w:sz w:val="24"/>
            <w:szCs w:val="24"/>
          </w:rPr>
          <w:t>caves, i.e., diffe</w:t>
        </w:r>
        <w:r w:rsidRPr="00C30A7F">
          <w:rPr>
            <w:rFonts w:ascii="Arial" w:hAnsi="Arial" w:cs="Arial"/>
            <w:color w:val="auto"/>
            <w:sz w:val="24"/>
            <w:szCs w:val="24"/>
          </w:rPr>
          <w:t xml:space="preserve">rent ways these rooms are connected, </w:t>
        </w:r>
        <w:r w:rsidRPr="009B6137">
          <w:rPr>
            <w:rFonts w:ascii="Arial" w:hAnsi="Arial" w:cs="Arial"/>
            <w:color w:val="auto"/>
            <w:sz w:val="24"/>
            <w:szCs w:val="24"/>
          </w:rPr>
          <w:t>that the user can choose to play in.</w:t>
        </w:r>
        <w:r>
          <w:rPr>
            <w:rFonts w:ascii="Arial" w:hAnsi="Arial" w:cs="Arial"/>
            <w:color w:val="auto"/>
            <w:sz w:val="24"/>
            <w:szCs w:val="24"/>
          </w:rPr>
          <w:t xml:space="preserve"> </w:t>
        </w:r>
        <w:r w:rsidRPr="009B6137">
          <w:rPr>
            <w:rFonts w:ascii="Arial" w:hAnsi="Arial" w:cs="Arial"/>
            <w:color w:val="auto"/>
            <w:sz w:val="24"/>
            <w:szCs w:val="24"/>
          </w:rPr>
          <w:t xml:space="preserve">There should be no unreachable rooms in any </w:t>
        </w:r>
        <w:r>
          <w:rPr>
            <w:rFonts w:ascii="Arial" w:hAnsi="Arial" w:cs="Arial"/>
            <w:color w:val="auto"/>
            <w:sz w:val="24"/>
            <w:szCs w:val="24"/>
          </w:rPr>
          <w:t>cave</w:t>
        </w:r>
        <w:r w:rsidRPr="009B6137">
          <w:rPr>
            <w:rFonts w:ascii="Arial" w:hAnsi="Arial" w:cs="Arial"/>
            <w:color w:val="auto"/>
            <w:sz w:val="24"/>
            <w:szCs w:val="24"/>
          </w:rPr>
          <w:t>.</w:t>
        </w:r>
      </w:ins>
    </w:p>
    <w:p w14:paraId="063CBEBA" w14:textId="40282D0C" w:rsidR="0078771D" w:rsidRPr="009B6137" w:rsidDel="007C75B5" w:rsidRDefault="0078771D" w:rsidP="0078771D">
      <w:pPr>
        <w:pStyle w:val="HTMLPreformatted"/>
        <w:rPr>
          <w:del w:id="27" w:author="Sue Loh (I'M SLOH)" w:date="2019-02-04T15:06:00Z"/>
          <w:rFonts w:ascii="Arial" w:hAnsi="Arial" w:cs="Arial"/>
          <w:color w:val="auto"/>
          <w:sz w:val="24"/>
          <w:szCs w:val="24"/>
        </w:rPr>
      </w:pPr>
    </w:p>
    <w:p w14:paraId="063CBEBB" w14:textId="1C82C6CA" w:rsidR="0078771D" w:rsidRPr="009B6137" w:rsidDel="00D143F2" w:rsidRDefault="0078771D" w:rsidP="0078771D">
      <w:pPr>
        <w:pStyle w:val="Heading2"/>
        <w:rPr>
          <w:del w:id="28" w:author="Sue Loh (I'M SLOH)" w:date="2019-02-04T15:06:00Z"/>
        </w:rPr>
      </w:pPr>
      <w:bookmarkStart w:id="29" w:name="_Toc93232335"/>
      <w:bookmarkStart w:id="30" w:name="_Toc124588668"/>
      <w:bookmarkStart w:id="31" w:name="_Toc156132583"/>
      <w:del w:id="32" w:author="Sue Loh (I'M SLOH)" w:date="2019-02-04T15:06:00Z">
        <w:r w:rsidRPr="009B6137" w:rsidDel="00D143F2">
          <w:delText>The Cave</w:delText>
        </w:r>
        <w:bookmarkEnd w:id="29"/>
        <w:bookmarkEnd w:id="30"/>
        <w:bookmarkEnd w:id="31"/>
      </w:del>
    </w:p>
    <w:p w14:paraId="063CBEBC" w14:textId="6010ED9A" w:rsidR="0078771D" w:rsidRPr="009B6137" w:rsidDel="00D143F2" w:rsidRDefault="0078771D" w:rsidP="0078771D">
      <w:pPr>
        <w:pStyle w:val="HTMLPreformatted"/>
        <w:rPr>
          <w:del w:id="33" w:author="Sue Loh (I'M SLOH)" w:date="2019-02-04T15:06:00Z"/>
          <w:rFonts w:ascii="Arial" w:hAnsi="Arial" w:cs="Arial"/>
          <w:color w:val="auto"/>
          <w:sz w:val="24"/>
          <w:szCs w:val="24"/>
        </w:rPr>
      </w:pPr>
    </w:p>
    <w:p w14:paraId="063CBEBD" w14:textId="2B05D026" w:rsidR="0078771D" w:rsidRPr="009B6137" w:rsidDel="00D143F2" w:rsidRDefault="0078771D" w:rsidP="0078771D">
      <w:pPr>
        <w:pStyle w:val="HTMLPreformatted"/>
        <w:rPr>
          <w:del w:id="34" w:author="Sue Loh (I'M SLOH)" w:date="2019-02-04T15:06:00Z"/>
          <w:rFonts w:ascii="Arial" w:hAnsi="Arial" w:cs="Arial"/>
          <w:color w:val="auto"/>
          <w:sz w:val="24"/>
          <w:szCs w:val="24"/>
        </w:rPr>
      </w:pPr>
      <w:del w:id="35" w:author="Sue Loh (I'M SLOH)" w:date="2019-02-04T15:06:00Z">
        <w:r w:rsidRPr="009B6137" w:rsidDel="00D143F2">
          <w:rPr>
            <w:rFonts w:ascii="Arial" w:hAnsi="Arial" w:cs="Arial"/>
            <w:color w:val="auto"/>
            <w:sz w:val="24"/>
            <w:szCs w:val="24"/>
          </w:rPr>
          <w:delText>You will need to create at least 5 different caves that the user can pick to play in.  Each cave will have different sets of tunnels leading between the rooms such that in some caves you will be able to get between two adjacent rooms that you can’t move between in other caves. There should be no unreachable rooms in any caves.</w:delText>
        </w:r>
      </w:del>
    </w:p>
    <w:p w14:paraId="063CBEBE" w14:textId="77777777" w:rsidR="0078771D" w:rsidRPr="009B6137" w:rsidRDefault="0078771D" w:rsidP="0078771D">
      <w:pPr>
        <w:pStyle w:val="HTMLPreformatted"/>
        <w:rPr>
          <w:rFonts w:ascii="Arial" w:hAnsi="Arial" w:cs="Arial"/>
          <w:b/>
          <w:color w:val="auto"/>
          <w:sz w:val="24"/>
          <w:szCs w:val="24"/>
        </w:rPr>
      </w:pPr>
    </w:p>
    <w:p w14:paraId="063CBEBF" w14:textId="77777777" w:rsidR="0078771D" w:rsidRPr="009B6137" w:rsidRDefault="0078771D" w:rsidP="0078771D">
      <w:pPr>
        <w:pStyle w:val="Heading2"/>
      </w:pPr>
      <w:bookmarkStart w:id="36" w:name="_Toc93232336"/>
      <w:bookmarkStart w:id="37" w:name="_Toc124588669"/>
      <w:bookmarkStart w:id="38" w:name="_Toc156132584"/>
      <w:r w:rsidRPr="009B6137">
        <w:t>Hazards</w:t>
      </w:r>
      <w:bookmarkEnd w:id="36"/>
      <w:bookmarkEnd w:id="37"/>
      <w:bookmarkEnd w:id="38"/>
    </w:p>
    <w:p w14:paraId="063CBEC0" w14:textId="42DFE883" w:rsidR="0078771D" w:rsidRPr="009B6137" w:rsidDel="00AC2643" w:rsidRDefault="0078771D" w:rsidP="0078771D">
      <w:pPr>
        <w:pStyle w:val="HTMLPreformatted"/>
        <w:rPr>
          <w:del w:id="39" w:author="Sue Loh (I'M SLOH)" w:date="2019-02-04T15:30:00Z"/>
          <w:rFonts w:ascii="Arial" w:hAnsi="Arial" w:cs="Arial"/>
          <w:color w:val="auto"/>
          <w:sz w:val="24"/>
          <w:szCs w:val="24"/>
        </w:rPr>
      </w:pPr>
    </w:p>
    <w:p w14:paraId="063CBEC1" w14:textId="6327D1CA" w:rsidR="0078771D" w:rsidRPr="009B6137" w:rsidRDefault="0078771D" w:rsidP="0078771D">
      <w:pPr>
        <w:pStyle w:val="HTMLPreformatted"/>
        <w:rPr>
          <w:rFonts w:ascii="Arial" w:hAnsi="Arial" w:cs="Arial"/>
          <w:color w:val="auto"/>
          <w:sz w:val="24"/>
          <w:szCs w:val="24"/>
        </w:rPr>
      </w:pPr>
      <w:r w:rsidRPr="009B6137">
        <w:rPr>
          <w:rFonts w:ascii="Arial" w:hAnsi="Arial" w:cs="Arial"/>
          <w:color w:val="auto"/>
          <w:sz w:val="24"/>
          <w:szCs w:val="24"/>
        </w:rPr>
        <w:t xml:space="preserve">Bottomless Pits - Two rooms have bottomless pits in them.  If you go there, you fall into the pit.  You can </w:t>
      </w:r>
      <w:ins w:id="40" w:author="Sue Loh (I'M SLOH)" w:date="2019-02-04T15:07:00Z">
        <w:r w:rsidR="005558B0">
          <w:rPr>
            <w:rFonts w:ascii="Arial" w:hAnsi="Arial" w:cs="Arial"/>
            <w:color w:val="auto"/>
            <w:sz w:val="24"/>
            <w:szCs w:val="24"/>
          </w:rPr>
          <w:t xml:space="preserve">save yourself from crushing defeat and </w:t>
        </w:r>
      </w:ins>
      <w:r w:rsidRPr="009B6137">
        <w:rPr>
          <w:rFonts w:ascii="Arial" w:hAnsi="Arial" w:cs="Arial"/>
          <w:color w:val="auto"/>
          <w:sz w:val="24"/>
          <w:szCs w:val="24"/>
        </w:rPr>
        <w:t>get out of the pit by getting at least 2 out of three trivia questions right.  If you get out of the pit, you will be placed back where you started the game.</w:t>
      </w:r>
    </w:p>
    <w:p w14:paraId="063CBEC2" w14:textId="77777777" w:rsidR="0078771D" w:rsidRPr="009B6137" w:rsidRDefault="0078771D" w:rsidP="0078771D">
      <w:pPr>
        <w:pStyle w:val="HTMLPreformatted"/>
        <w:rPr>
          <w:rFonts w:ascii="Arial" w:hAnsi="Arial" w:cs="Arial"/>
          <w:color w:val="auto"/>
          <w:sz w:val="24"/>
          <w:szCs w:val="24"/>
        </w:rPr>
      </w:pPr>
    </w:p>
    <w:p w14:paraId="063CBEC3" w14:textId="67E9F5D5" w:rsidR="0078771D" w:rsidRPr="009B6137" w:rsidRDefault="0078771D" w:rsidP="0078771D">
      <w:pPr>
        <w:pStyle w:val="HTMLPreformatted"/>
        <w:rPr>
          <w:rFonts w:ascii="Arial" w:hAnsi="Arial" w:cs="Arial"/>
          <w:color w:val="auto"/>
          <w:sz w:val="24"/>
          <w:szCs w:val="24"/>
        </w:rPr>
      </w:pPr>
      <w:r w:rsidRPr="009B6137">
        <w:rPr>
          <w:rFonts w:ascii="Arial" w:hAnsi="Arial" w:cs="Arial"/>
          <w:color w:val="auto"/>
          <w:sz w:val="24"/>
          <w:szCs w:val="24"/>
        </w:rPr>
        <w:t>Super Bats - Two other rooms have super bats.  If you go there, a bat grabs you and takes you to some other room at random.  After the bat</w:t>
      </w:r>
      <w:ins w:id="41" w:author="Sue Loh (I'M SLOH)" w:date="2019-02-04T15:08:00Z">
        <w:r w:rsidR="00C945A0">
          <w:rPr>
            <w:rFonts w:ascii="Arial" w:hAnsi="Arial" w:cs="Arial"/>
            <w:color w:val="auto"/>
            <w:sz w:val="24"/>
            <w:szCs w:val="24"/>
          </w:rPr>
          <w:t>s</w:t>
        </w:r>
      </w:ins>
      <w:r w:rsidRPr="009B6137">
        <w:rPr>
          <w:rFonts w:ascii="Arial" w:hAnsi="Arial" w:cs="Arial"/>
          <w:color w:val="auto"/>
          <w:sz w:val="24"/>
          <w:szCs w:val="24"/>
        </w:rPr>
        <w:t xml:space="preserve"> </w:t>
      </w:r>
      <w:del w:id="42" w:author="Sue Loh (I'M SLOH)" w:date="2019-02-04T15:08:00Z">
        <w:r w:rsidRPr="009B6137" w:rsidDel="00EF584B">
          <w:rPr>
            <w:rFonts w:ascii="Arial" w:hAnsi="Arial" w:cs="Arial"/>
            <w:color w:val="auto"/>
            <w:sz w:val="24"/>
            <w:szCs w:val="24"/>
          </w:rPr>
          <w:delText>take</w:delText>
        </w:r>
      </w:del>
      <w:ins w:id="43" w:author="Sue Loh (I'M SLOH)" w:date="2019-02-04T15:08:00Z">
        <w:r w:rsidR="00EF584B">
          <w:rPr>
            <w:rFonts w:ascii="Arial" w:hAnsi="Arial" w:cs="Arial"/>
            <w:color w:val="auto"/>
            <w:sz w:val="24"/>
            <w:szCs w:val="24"/>
          </w:rPr>
          <w:t>drop</w:t>
        </w:r>
      </w:ins>
      <w:r w:rsidRPr="009B6137">
        <w:rPr>
          <w:rFonts w:ascii="Arial" w:hAnsi="Arial" w:cs="Arial"/>
          <w:color w:val="auto"/>
          <w:sz w:val="24"/>
          <w:szCs w:val="24"/>
        </w:rPr>
        <w:t xml:space="preserve"> you </w:t>
      </w:r>
      <w:ins w:id="44" w:author="Sue Loh (I'M SLOH)" w:date="2019-02-04T15:08:00Z">
        <w:r w:rsidR="00EF584B">
          <w:rPr>
            <w:rFonts w:ascii="Arial" w:hAnsi="Arial" w:cs="Arial"/>
            <w:color w:val="auto"/>
            <w:sz w:val="24"/>
            <w:szCs w:val="24"/>
          </w:rPr>
          <w:t>in</w:t>
        </w:r>
      </w:ins>
      <w:r w:rsidRPr="009B6137">
        <w:rPr>
          <w:rFonts w:ascii="Arial" w:hAnsi="Arial" w:cs="Arial"/>
          <w:color w:val="auto"/>
          <w:sz w:val="24"/>
          <w:szCs w:val="24"/>
        </w:rPr>
        <w:t xml:space="preserve">to a </w:t>
      </w:r>
      <w:ins w:id="45" w:author="Sue Loh (I'M SLOH)" w:date="2019-02-04T15:08:00Z">
        <w:r w:rsidR="00EF584B">
          <w:rPr>
            <w:rFonts w:ascii="Arial" w:hAnsi="Arial" w:cs="Arial"/>
            <w:color w:val="auto"/>
            <w:sz w:val="24"/>
            <w:szCs w:val="24"/>
          </w:rPr>
          <w:t xml:space="preserve">new </w:t>
        </w:r>
      </w:ins>
      <w:r w:rsidRPr="009B6137">
        <w:rPr>
          <w:rFonts w:ascii="Arial" w:hAnsi="Arial" w:cs="Arial"/>
          <w:color w:val="auto"/>
          <w:sz w:val="24"/>
          <w:szCs w:val="24"/>
        </w:rPr>
        <w:t xml:space="preserve">room, </w:t>
      </w:r>
      <w:del w:id="46" w:author="Sue Loh (I'M SLOH)" w:date="2019-02-04T15:08:00Z">
        <w:r w:rsidRPr="009B6137" w:rsidDel="00C945A0">
          <w:rPr>
            <w:rFonts w:ascii="Arial" w:hAnsi="Arial" w:cs="Arial"/>
            <w:color w:val="auto"/>
            <w:sz w:val="24"/>
            <w:szCs w:val="24"/>
          </w:rPr>
          <w:delText xml:space="preserve">it </w:delText>
        </w:r>
      </w:del>
      <w:ins w:id="47" w:author="Sue Loh (I'M SLOH)" w:date="2019-02-04T15:08:00Z">
        <w:r w:rsidR="00C945A0">
          <w:rPr>
            <w:rFonts w:ascii="Arial" w:hAnsi="Arial" w:cs="Arial"/>
            <w:color w:val="auto"/>
            <w:sz w:val="24"/>
            <w:szCs w:val="24"/>
          </w:rPr>
          <w:t>they</w:t>
        </w:r>
        <w:r w:rsidR="00C945A0" w:rsidRPr="009B6137">
          <w:rPr>
            <w:rFonts w:ascii="Arial" w:hAnsi="Arial" w:cs="Arial"/>
            <w:color w:val="auto"/>
            <w:sz w:val="24"/>
            <w:szCs w:val="24"/>
          </w:rPr>
          <w:t xml:space="preserve"> </w:t>
        </w:r>
      </w:ins>
      <w:r w:rsidRPr="009B6137">
        <w:rPr>
          <w:rFonts w:ascii="Arial" w:hAnsi="Arial" w:cs="Arial"/>
          <w:color w:val="auto"/>
          <w:sz w:val="24"/>
          <w:szCs w:val="24"/>
        </w:rPr>
        <w:t>will fly away to another random room</w:t>
      </w:r>
      <w:ins w:id="48" w:author="Sue Loh (I'M SLOH)" w:date="2019-02-04T15:08:00Z">
        <w:r w:rsidR="00C945A0">
          <w:rPr>
            <w:rFonts w:ascii="Arial" w:hAnsi="Arial" w:cs="Arial"/>
            <w:color w:val="auto"/>
            <w:sz w:val="24"/>
            <w:szCs w:val="24"/>
          </w:rPr>
          <w:t xml:space="preserve"> in the cave</w:t>
        </w:r>
      </w:ins>
      <w:r w:rsidRPr="009B6137">
        <w:rPr>
          <w:rFonts w:ascii="Arial" w:hAnsi="Arial" w:cs="Arial"/>
          <w:color w:val="auto"/>
          <w:sz w:val="24"/>
          <w:szCs w:val="24"/>
        </w:rPr>
        <w:t>.</w:t>
      </w:r>
    </w:p>
    <w:p w14:paraId="063CBEC4" w14:textId="77777777" w:rsidR="0078771D" w:rsidRPr="009B6137" w:rsidRDefault="0078771D" w:rsidP="0078771D">
      <w:pPr>
        <w:pStyle w:val="HTMLPreformatted"/>
        <w:rPr>
          <w:rFonts w:ascii="Arial" w:hAnsi="Arial" w:cs="Arial"/>
          <w:color w:val="auto"/>
          <w:sz w:val="24"/>
          <w:szCs w:val="24"/>
        </w:rPr>
      </w:pPr>
    </w:p>
    <w:p w14:paraId="063CBEC5" w14:textId="1588D701" w:rsidR="0078771D" w:rsidRPr="009B6137" w:rsidDel="00EF584B" w:rsidRDefault="0078771D" w:rsidP="0078771D">
      <w:pPr>
        <w:pStyle w:val="HTMLPreformatted"/>
        <w:rPr>
          <w:del w:id="49" w:author="Sue Loh (I'M SLOH)" w:date="2019-02-04T15:08:00Z"/>
          <w:rFonts w:ascii="Arial" w:hAnsi="Arial" w:cs="Arial"/>
          <w:color w:val="auto"/>
          <w:sz w:val="24"/>
          <w:szCs w:val="24"/>
        </w:rPr>
      </w:pPr>
      <w:r w:rsidRPr="009B6137">
        <w:rPr>
          <w:rFonts w:ascii="Arial" w:hAnsi="Arial" w:cs="Arial"/>
          <w:color w:val="auto"/>
          <w:sz w:val="24"/>
          <w:szCs w:val="24"/>
        </w:rPr>
        <w:t>No room will have more than one hazard. The Wumpus is not considered to be a hazard.</w:t>
      </w:r>
    </w:p>
    <w:p w14:paraId="063CBEC6" w14:textId="77777777" w:rsidR="0078771D" w:rsidRPr="009B6137" w:rsidRDefault="0078771D" w:rsidP="0078771D">
      <w:pPr>
        <w:pStyle w:val="HTMLPreformatted"/>
        <w:rPr>
          <w:rFonts w:ascii="Arial" w:hAnsi="Arial" w:cs="Arial"/>
          <w:color w:val="auto"/>
          <w:sz w:val="24"/>
          <w:szCs w:val="24"/>
        </w:rPr>
      </w:pPr>
    </w:p>
    <w:p w14:paraId="063CBEC7" w14:textId="77777777" w:rsidR="0078771D" w:rsidRPr="009B6137" w:rsidRDefault="0078771D" w:rsidP="0078771D">
      <w:pPr>
        <w:pStyle w:val="Heading2"/>
      </w:pPr>
      <w:bookmarkStart w:id="50" w:name="_Toc93232337"/>
      <w:bookmarkStart w:id="51" w:name="_Toc124588670"/>
      <w:bookmarkStart w:id="52" w:name="_Toc156132585"/>
      <w:r w:rsidRPr="009B6137">
        <w:t>Wumpus</w:t>
      </w:r>
      <w:bookmarkEnd w:id="50"/>
      <w:bookmarkEnd w:id="51"/>
      <w:bookmarkEnd w:id="52"/>
    </w:p>
    <w:p w14:paraId="063CBEC8" w14:textId="3CA1D6EF" w:rsidR="0078771D" w:rsidRPr="009B6137" w:rsidDel="00F702D4" w:rsidRDefault="0078771D" w:rsidP="0078771D">
      <w:pPr>
        <w:pStyle w:val="HTMLPreformatted"/>
        <w:rPr>
          <w:del w:id="53" w:author="Sue Loh (I'M SLOH)" w:date="2019-02-04T15:12:00Z"/>
          <w:rFonts w:ascii="Arial" w:hAnsi="Arial" w:cs="Arial"/>
          <w:color w:val="auto"/>
          <w:sz w:val="24"/>
          <w:szCs w:val="24"/>
        </w:rPr>
      </w:pPr>
    </w:p>
    <w:p w14:paraId="063CBEC9" w14:textId="5FE4D05F" w:rsidR="0078771D" w:rsidRPr="009B6137" w:rsidRDefault="0078771D" w:rsidP="0078771D">
      <w:pPr>
        <w:pStyle w:val="HTMLPreformatted"/>
        <w:rPr>
          <w:rFonts w:ascii="Arial" w:hAnsi="Arial" w:cs="Arial"/>
          <w:color w:val="auto"/>
          <w:sz w:val="24"/>
          <w:szCs w:val="24"/>
        </w:rPr>
      </w:pPr>
      <w:r w:rsidRPr="009B6137">
        <w:rPr>
          <w:rFonts w:ascii="Arial" w:hAnsi="Arial" w:cs="Arial"/>
          <w:color w:val="auto"/>
          <w:sz w:val="24"/>
          <w:szCs w:val="24"/>
        </w:rPr>
        <w:t>The Wumpus is not bothered by the hazards (</w:t>
      </w:r>
      <w:ins w:id="54" w:author="Sue Loh (I'M SLOH)" w:date="2019-02-04T15:18:00Z">
        <w:r w:rsidR="009834FA">
          <w:rPr>
            <w:rFonts w:ascii="Arial" w:hAnsi="Arial" w:cs="Arial"/>
            <w:color w:val="auto"/>
            <w:sz w:val="24"/>
            <w:szCs w:val="24"/>
          </w:rPr>
          <w:t>it</w:t>
        </w:r>
      </w:ins>
      <w:del w:id="55" w:author="Sue Loh (I'M SLOH)" w:date="2019-02-04T15:18:00Z">
        <w:r w:rsidRPr="009B6137" w:rsidDel="009834FA">
          <w:rPr>
            <w:rFonts w:ascii="Arial" w:hAnsi="Arial" w:cs="Arial"/>
            <w:color w:val="auto"/>
            <w:sz w:val="24"/>
            <w:szCs w:val="24"/>
          </w:rPr>
          <w:delText>he</w:delText>
        </w:r>
      </w:del>
      <w:r w:rsidRPr="009B6137">
        <w:rPr>
          <w:rFonts w:ascii="Arial" w:hAnsi="Arial" w:cs="Arial"/>
          <w:color w:val="auto"/>
          <w:sz w:val="24"/>
          <w:szCs w:val="24"/>
        </w:rPr>
        <w:t xml:space="preserve"> has sucker feet and is too big for a bat to lift.)  Usually </w:t>
      </w:r>
      <w:del w:id="56" w:author="Sue Loh (I'M SLOH)" w:date="2019-02-04T15:18:00Z">
        <w:r w:rsidRPr="009B6137" w:rsidDel="009834FA">
          <w:rPr>
            <w:rFonts w:ascii="Arial" w:hAnsi="Arial" w:cs="Arial"/>
            <w:color w:val="auto"/>
            <w:sz w:val="24"/>
            <w:szCs w:val="24"/>
          </w:rPr>
          <w:delText>he</w:delText>
        </w:r>
      </w:del>
      <w:ins w:id="57" w:author="Sue Loh (I'M SLOH)" w:date="2019-02-04T15:18:00Z">
        <w:r w:rsidR="009834FA">
          <w:rPr>
            <w:rFonts w:ascii="Arial" w:hAnsi="Arial" w:cs="Arial"/>
            <w:color w:val="auto"/>
            <w:sz w:val="24"/>
            <w:szCs w:val="24"/>
          </w:rPr>
          <w:t>it</w:t>
        </w:r>
      </w:ins>
      <w:r w:rsidRPr="009B6137">
        <w:rPr>
          <w:rFonts w:ascii="Arial" w:hAnsi="Arial" w:cs="Arial"/>
          <w:color w:val="auto"/>
          <w:sz w:val="24"/>
          <w:szCs w:val="24"/>
        </w:rPr>
        <w:t xml:space="preserve"> is asleep.  Two things wake </w:t>
      </w:r>
      <w:del w:id="58" w:author="Sue Loh (I'M SLOH)" w:date="2019-02-04T15:18:00Z">
        <w:r w:rsidRPr="009B6137" w:rsidDel="009834FA">
          <w:rPr>
            <w:rFonts w:ascii="Arial" w:hAnsi="Arial" w:cs="Arial"/>
            <w:color w:val="auto"/>
            <w:sz w:val="24"/>
            <w:szCs w:val="24"/>
          </w:rPr>
          <w:delText xml:space="preserve">him </w:delText>
        </w:r>
      </w:del>
      <w:ins w:id="59" w:author="Sue Loh (I'M SLOH)" w:date="2019-02-04T15:18:00Z">
        <w:r w:rsidR="009834FA">
          <w:rPr>
            <w:rFonts w:ascii="Arial" w:hAnsi="Arial" w:cs="Arial"/>
            <w:color w:val="auto"/>
            <w:sz w:val="24"/>
            <w:szCs w:val="24"/>
          </w:rPr>
          <w:t>it</w:t>
        </w:r>
        <w:r w:rsidR="009834FA" w:rsidRPr="009B6137">
          <w:rPr>
            <w:rFonts w:ascii="Arial" w:hAnsi="Arial" w:cs="Arial"/>
            <w:color w:val="auto"/>
            <w:sz w:val="24"/>
            <w:szCs w:val="24"/>
          </w:rPr>
          <w:t xml:space="preserve"> </w:t>
        </w:r>
      </w:ins>
      <w:r w:rsidRPr="009B6137">
        <w:rPr>
          <w:rFonts w:ascii="Arial" w:hAnsi="Arial" w:cs="Arial"/>
          <w:color w:val="auto"/>
          <w:sz w:val="24"/>
          <w:szCs w:val="24"/>
        </w:rPr>
        <w:t xml:space="preserve">up: your entering </w:t>
      </w:r>
      <w:del w:id="60" w:author="Sue Loh (I'M SLOH)" w:date="2019-02-04T15:18:00Z">
        <w:r w:rsidRPr="009B6137" w:rsidDel="009834FA">
          <w:rPr>
            <w:rFonts w:ascii="Arial" w:hAnsi="Arial" w:cs="Arial"/>
            <w:color w:val="auto"/>
            <w:sz w:val="24"/>
            <w:szCs w:val="24"/>
          </w:rPr>
          <w:delText>his</w:delText>
        </w:r>
      </w:del>
      <w:ins w:id="61" w:author="Sue Loh (I'M SLOH)" w:date="2019-02-04T15:18:00Z">
        <w:r w:rsidR="009834FA">
          <w:rPr>
            <w:rFonts w:ascii="Arial" w:hAnsi="Arial" w:cs="Arial"/>
            <w:color w:val="auto"/>
            <w:sz w:val="24"/>
            <w:szCs w:val="24"/>
          </w:rPr>
          <w:t>its</w:t>
        </w:r>
      </w:ins>
      <w:r w:rsidRPr="009B6137">
        <w:rPr>
          <w:rFonts w:ascii="Arial" w:hAnsi="Arial" w:cs="Arial"/>
          <w:color w:val="auto"/>
          <w:sz w:val="24"/>
          <w:szCs w:val="24"/>
        </w:rPr>
        <w:t xml:space="preserve"> room</w:t>
      </w:r>
      <w:ins w:id="62" w:author="Sue Loh (I'M SLOH)" w:date="2019-02-04T15:18:00Z">
        <w:r w:rsidR="009834FA">
          <w:rPr>
            <w:rFonts w:ascii="Arial" w:hAnsi="Arial" w:cs="Arial"/>
            <w:color w:val="auto"/>
            <w:sz w:val="24"/>
            <w:szCs w:val="24"/>
          </w:rPr>
          <w:t>,</w:t>
        </w:r>
      </w:ins>
      <w:r w:rsidRPr="009B6137">
        <w:rPr>
          <w:rFonts w:ascii="Arial" w:hAnsi="Arial" w:cs="Arial"/>
          <w:color w:val="auto"/>
          <w:sz w:val="24"/>
          <w:szCs w:val="24"/>
        </w:rPr>
        <w:t xml:space="preserve"> or your shooting an arrow.</w:t>
      </w:r>
    </w:p>
    <w:p w14:paraId="063CBECA" w14:textId="77777777" w:rsidR="0078771D" w:rsidRPr="009B6137" w:rsidRDefault="0078771D" w:rsidP="0078771D">
      <w:pPr>
        <w:pStyle w:val="HTMLPreformatted"/>
        <w:rPr>
          <w:rFonts w:ascii="Arial" w:hAnsi="Arial" w:cs="Arial"/>
          <w:color w:val="auto"/>
          <w:sz w:val="24"/>
          <w:szCs w:val="24"/>
        </w:rPr>
      </w:pPr>
    </w:p>
    <w:p w14:paraId="063CBECB" w14:textId="5BED8E0B" w:rsidR="0078771D" w:rsidRPr="009B6137" w:rsidDel="006C04F3" w:rsidRDefault="0078771D" w:rsidP="0078771D">
      <w:pPr>
        <w:pStyle w:val="HTMLPreformatted"/>
        <w:rPr>
          <w:del w:id="63" w:author="Sue Loh (I'M SLOH)" w:date="2019-02-04T15:09:00Z"/>
          <w:rFonts w:ascii="Arial" w:hAnsi="Arial" w:cs="Arial"/>
          <w:color w:val="auto"/>
          <w:sz w:val="24"/>
          <w:szCs w:val="24"/>
        </w:rPr>
      </w:pPr>
      <w:del w:id="64" w:author="Sue Loh (I'M SLOH)" w:date="2019-02-04T15:19:00Z">
        <w:r w:rsidRPr="009B6137" w:rsidDel="007E268D">
          <w:rPr>
            <w:rFonts w:ascii="Arial" w:hAnsi="Arial" w:cs="Arial"/>
            <w:color w:val="auto"/>
            <w:sz w:val="24"/>
            <w:szCs w:val="24"/>
          </w:rPr>
          <w:delText xml:space="preserve">If the Wumpus wakes, </w:delText>
        </w:r>
      </w:del>
      <w:del w:id="65" w:author="Sue Loh (I'M SLOH)" w:date="2019-02-04T15:17:00Z">
        <w:r w:rsidRPr="009B6137" w:rsidDel="00970980">
          <w:rPr>
            <w:rFonts w:ascii="Arial" w:hAnsi="Arial" w:cs="Arial"/>
            <w:color w:val="auto"/>
            <w:sz w:val="24"/>
            <w:szCs w:val="24"/>
          </w:rPr>
          <w:delText xml:space="preserve">he </w:delText>
        </w:r>
      </w:del>
      <w:del w:id="66" w:author="Sue Loh (I'M SLOH)" w:date="2019-02-04T15:19:00Z">
        <w:r w:rsidRPr="009B6137" w:rsidDel="007E268D">
          <w:rPr>
            <w:rFonts w:ascii="Arial" w:hAnsi="Arial" w:cs="Arial"/>
            <w:color w:val="auto"/>
            <w:sz w:val="24"/>
            <w:szCs w:val="24"/>
          </w:rPr>
          <w:delText xml:space="preserve">sometimes runs to the next room </w:delText>
        </w:r>
      </w:del>
      <w:del w:id="67" w:author="Sue Loh (I'M SLOH)" w:date="2019-02-04T15:17:00Z">
        <w:r w:rsidRPr="009B6137" w:rsidDel="00475AD9">
          <w:rPr>
            <w:rFonts w:ascii="Arial" w:hAnsi="Arial" w:cs="Arial"/>
            <w:color w:val="auto"/>
            <w:sz w:val="24"/>
            <w:szCs w:val="24"/>
          </w:rPr>
          <w:delText>at</w:delText>
        </w:r>
      </w:del>
      <w:del w:id="68" w:author="Sue Loh (I'M SLOH)" w:date="2019-02-04T15:19:00Z">
        <w:r w:rsidRPr="009B6137" w:rsidDel="007E268D">
          <w:rPr>
            <w:rFonts w:ascii="Arial" w:hAnsi="Arial" w:cs="Arial"/>
            <w:color w:val="auto"/>
            <w:sz w:val="24"/>
            <w:szCs w:val="24"/>
          </w:rPr>
          <w:delText xml:space="preserve"> a random direction.</w:delText>
        </w:r>
      </w:del>
      <w:del w:id="69" w:author="Sue Loh (I'M SLOH)" w:date="2019-02-04T15:10:00Z">
        <w:r w:rsidRPr="009B6137" w:rsidDel="00202C4A">
          <w:rPr>
            <w:rFonts w:ascii="Arial" w:hAnsi="Arial" w:cs="Arial"/>
            <w:color w:val="auto"/>
            <w:sz w:val="24"/>
            <w:szCs w:val="24"/>
          </w:rPr>
          <w:delText xml:space="preserve">  If you happen to be in the same room with him, you have to fight the Wumpus.</w:delText>
        </w:r>
      </w:del>
    </w:p>
    <w:p w14:paraId="15B12583" w14:textId="51F6ECFF" w:rsidR="00202C4A" w:rsidRDefault="00202C4A" w:rsidP="00202C4A">
      <w:pPr>
        <w:pStyle w:val="HTMLPreformatted"/>
        <w:rPr>
          <w:ins w:id="70" w:author="Sue Loh (I'M SLOH)" w:date="2019-02-04T15:19:00Z"/>
          <w:rFonts w:ascii="Arial" w:hAnsi="Arial" w:cs="Arial"/>
          <w:color w:val="auto"/>
          <w:sz w:val="24"/>
          <w:szCs w:val="24"/>
        </w:rPr>
      </w:pPr>
      <w:moveToRangeStart w:id="71" w:author="Sue Loh (I'M SLOH)" w:date="2019-02-04T15:10:00Z" w:name="move185447"/>
      <w:moveTo w:id="72" w:author="Sue Loh (I'M SLOH)" w:date="2019-02-04T15:10:00Z">
        <w:r w:rsidRPr="009B6137">
          <w:rPr>
            <w:rFonts w:ascii="Arial" w:hAnsi="Arial" w:cs="Arial"/>
            <w:color w:val="auto"/>
            <w:sz w:val="24"/>
            <w:szCs w:val="24"/>
          </w:rPr>
          <w:t>If you wind up in the same room as the Wumpus</w:t>
        </w:r>
      </w:moveTo>
      <w:ins w:id="73" w:author="Sue Loh (I'M SLOH)" w:date="2019-02-04T15:10:00Z">
        <w:r>
          <w:rPr>
            <w:rFonts w:ascii="Arial" w:hAnsi="Arial" w:cs="Arial"/>
            <w:color w:val="auto"/>
            <w:sz w:val="24"/>
            <w:szCs w:val="24"/>
          </w:rPr>
          <w:t>,</w:t>
        </w:r>
      </w:ins>
      <w:moveTo w:id="74" w:author="Sue Loh (I'M SLOH)" w:date="2019-02-04T15:10:00Z">
        <w:r w:rsidRPr="009B6137">
          <w:rPr>
            <w:rFonts w:ascii="Arial" w:hAnsi="Arial" w:cs="Arial"/>
            <w:color w:val="auto"/>
            <w:sz w:val="24"/>
            <w:szCs w:val="24"/>
          </w:rPr>
          <w:t xml:space="preserve"> you must </w:t>
        </w:r>
      </w:moveTo>
      <w:ins w:id="75" w:author="Sue Loh (I'M SLOH)" w:date="2019-02-04T15:10:00Z">
        <w:r>
          <w:rPr>
            <w:rFonts w:ascii="Arial" w:hAnsi="Arial" w:cs="Arial"/>
            <w:color w:val="auto"/>
            <w:sz w:val="24"/>
            <w:szCs w:val="24"/>
          </w:rPr>
          <w:t>fight for your life</w:t>
        </w:r>
        <w:r w:rsidR="00280DDD">
          <w:rPr>
            <w:rFonts w:ascii="Arial" w:hAnsi="Arial" w:cs="Arial"/>
            <w:color w:val="auto"/>
            <w:sz w:val="24"/>
            <w:szCs w:val="24"/>
          </w:rPr>
          <w:t xml:space="preserve"> </w:t>
        </w:r>
      </w:ins>
      <w:ins w:id="76" w:author="Sue Loh (I'M SLOH)" w:date="2019-02-04T15:11:00Z">
        <w:r w:rsidR="00280DDD">
          <w:rPr>
            <w:rFonts w:ascii="Arial" w:hAnsi="Arial" w:cs="Arial"/>
            <w:color w:val="auto"/>
            <w:sz w:val="24"/>
            <w:szCs w:val="24"/>
          </w:rPr>
          <w:t>–</w:t>
        </w:r>
      </w:ins>
      <w:ins w:id="77" w:author="Sue Loh (I'M SLOH)" w:date="2019-02-04T15:10:00Z">
        <w:r w:rsidR="00280DDD">
          <w:rPr>
            <w:rFonts w:ascii="Arial" w:hAnsi="Arial" w:cs="Arial"/>
            <w:color w:val="auto"/>
            <w:sz w:val="24"/>
            <w:szCs w:val="24"/>
          </w:rPr>
          <w:t xml:space="preserve"> </w:t>
        </w:r>
      </w:ins>
      <w:ins w:id="78" w:author="Sue Loh (I'M SLOH)" w:date="2019-02-04T15:11:00Z">
        <w:r w:rsidR="00280DDD">
          <w:rPr>
            <w:rFonts w:ascii="Arial" w:hAnsi="Arial" w:cs="Arial"/>
            <w:color w:val="auto"/>
            <w:sz w:val="24"/>
            <w:szCs w:val="24"/>
          </w:rPr>
          <w:t xml:space="preserve">answering </w:t>
        </w:r>
      </w:ins>
      <w:moveTo w:id="79" w:author="Sue Loh (I'M SLOH)" w:date="2019-02-04T15:10:00Z">
        <w:del w:id="80" w:author="Sue Loh (I'M SLOH)" w:date="2019-02-04T15:11:00Z">
          <w:r w:rsidRPr="009B6137" w:rsidDel="00280DDD">
            <w:rPr>
              <w:rFonts w:ascii="Arial" w:hAnsi="Arial" w:cs="Arial"/>
              <w:color w:val="auto"/>
              <w:sz w:val="24"/>
              <w:szCs w:val="24"/>
            </w:rPr>
            <w:delText xml:space="preserve">get </w:delText>
          </w:r>
        </w:del>
        <w:r w:rsidRPr="009B6137">
          <w:rPr>
            <w:rFonts w:ascii="Arial" w:hAnsi="Arial" w:cs="Arial"/>
            <w:color w:val="auto"/>
            <w:sz w:val="24"/>
            <w:szCs w:val="24"/>
          </w:rPr>
          <w:t>3 out of 5 trivia questions correct</w:t>
        </w:r>
      </w:moveTo>
      <w:ins w:id="81" w:author="Sue Loh (I'M SLOH)" w:date="2019-02-04T15:11:00Z">
        <w:r w:rsidR="00280DDD">
          <w:rPr>
            <w:rFonts w:ascii="Arial" w:hAnsi="Arial" w:cs="Arial"/>
            <w:color w:val="auto"/>
            <w:sz w:val="24"/>
            <w:szCs w:val="24"/>
          </w:rPr>
          <w:t>ly to avoid being eaten</w:t>
        </w:r>
      </w:ins>
      <w:moveTo w:id="82" w:author="Sue Loh (I'M SLOH)" w:date="2019-02-04T15:10:00Z">
        <w:r w:rsidRPr="009B6137">
          <w:rPr>
            <w:rFonts w:ascii="Arial" w:hAnsi="Arial" w:cs="Arial"/>
            <w:color w:val="auto"/>
            <w:sz w:val="24"/>
            <w:szCs w:val="24"/>
          </w:rPr>
          <w:t xml:space="preserve">.  This only wounds the Wumpus, though.  </w:t>
        </w:r>
        <w:del w:id="83" w:author="Sue Loh (I'M SLOH)" w:date="2019-02-04T15:18:00Z">
          <w:r w:rsidRPr="009B6137" w:rsidDel="00970980">
            <w:rPr>
              <w:rFonts w:ascii="Arial" w:hAnsi="Arial" w:cs="Arial"/>
              <w:color w:val="auto"/>
              <w:sz w:val="24"/>
              <w:szCs w:val="24"/>
            </w:rPr>
            <w:delText>He</w:delText>
          </w:r>
        </w:del>
      </w:moveTo>
      <w:ins w:id="84" w:author="Sue Loh (I'M SLOH)" w:date="2019-02-04T15:18:00Z">
        <w:r w:rsidR="00970980">
          <w:rPr>
            <w:rFonts w:ascii="Arial" w:hAnsi="Arial" w:cs="Arial"/>
            <w:color w:val="auto"/>
            <w:sz w:val="24"/>
            <w:szCs w:val="24"/>
          </w:rPr>
          <w:t>It</w:t>
        </w:r>
      </w:ins>
      <w:moveTo w:id="85" w:author="Sue Loh (I'M SLOH)" w:date="2019-02-04T15:10:00Z">
        <w:r w:rsidRPr="009B6137">
          <w:rPr>
            <w:rFonts w:ascii="Arial" w:hAnsi="Arial" w:cs="Arial"/>
            <w:color w:val="auto"/>
            <w:sz w:val="24"/>
            <w:szCs w:val="24"/>
          </w:rPr>
          <w:t xml:space="preserve"> doesn’t like </w:t>
        </w:r>
      </w:moveTo>
      <w:ins w:id="86" w:author="Sue Loh (I'M SLOH)" w:date="2019-02-04T15:11:00Z">
        <w:r w:rsidR="00280DDD">
          <w:rPr>
            <w:rFonts w:ascii="Arial" w:hAnsi="Arial" w:cs="Arial"/>
            <w:color w:val="auto"/>
            <w:sz w:val="24"/>
            <w:szCs w:val="24"/>
          </w:rPr>
          <w:t xml:space="preserve">being </w:t>
        </w:r>
      </w:ins>
      <w:moveTo w:id="87" w:author="Sue Loh (I'M SLOH)" w:date="2019-02-04T15:10:00Z">
        <w:del w:id="88" w:author="Sue Loh (I'M SLOH)" w:date="2019-02-04T15:11:00Z">
          <w:r w:rsidRPr="009B6137" w:rsidDel="00280DDD">
            <w:rPr>
              <w:rFonts w:ascii="Arial" w:hAnsi="Arial" w:cs="Arial"/>
              <w:color w:val="auto"/>
              <w:sz w:val="24"/>
              <w:szCs w:val="24"/>
            </w:rPr>
            <w:delText xml:space="preserve">to get </w:delText>
          </w:r>
        </w:del>
        <w:r w:rsidRPr="009B6137">
          <w:rPr>
            <w:rFonts w:ascii="Arial" w:hAnsi="Arial" w:cs="Arial"/>
            <w:color w:val="auto"/>
            <w:sz w:val="24"/>
            <w:szCs w:val="24"/>
          </w:rPr>
          <w:t>beat</w:t>
        </w:r>
      </w:moveTo>
      <w:ins w:id="89" w:author="Sue Loh (I'M SLOH)" w:date="2019-02-04T15:11:00Z">
        <w:r w:rsidR="00280DDD">
          <w:rPr>
            <w:rFonts w:ascii="Arial" w:hAnsi="Arial" w:cs="Arial"/>
            <w:color w:val="auto"/>
            <w:sz w:val="24"/>
            <w:szCs w:val="24"/>
          </w:rPr>
          <w:t>en</w:t>
        </w:r>
      </w:ins>
      <w:moveTo w:id="90" w:author="Sue Loh (I'M SLOH)" w:date="2019-02-04T15:10:00Z">
        <w:r w:rsidRPr="009B6137">
          <w:rPr>
            <w:rFonts w:ascii="Arial" w:hAnsi="Arial" w:cs="Arial"/>
            <w:color w:val="auto"/>
            <w:sz w:val="24"/>
            <w:szCs w:val="24"/>
          </w:rPr>
          <w:t xml:space="preserve"> in a fight</w:t>
        </w:r>
      </w:moveTo>
      <w:ins w:id="91" w:author="Sue Loh (I'M SLOH)" w:date="2019-02-04T15:11:00Z">
        <w:r w:rsidR="00280DDD">
          <w:rPr>
            <w:rFonts w:ascii="Arial" w:hAnsi="Arial" w:cs="Arial"/>
            <w:color w:val="auto"/>
            <w:sz w:val="24"/>
            <w:szCs w:val="24"/>
          </w:rPr>
          <w:t>,</w:t>
        </w:r>
      </w:ins>
      <w:moveTo w:id="92" w:author="Sue Loh (I'M SLOH)" w:date="2019-02-04T15:10:00Z">
        <w:r w:rsidRPr="009B6137">
          <w:rPr>
            <w:rFonts w:ascii="Arial" w:hAnsi="Arial" w:cs="Arial"/>
            <w:color w:val="auto"/>
            <w:sz w:val="24"/>
            <w:szCs w:val="24"/>
          </w:rPr>
          <w:t xml:space="preserve"> and will run at least 2 rooms away</w:t>
        </w:r>
      </w:moveTo>
      <w:ins w:id="93" w:author="Sue Loh (I'M SLOH)" w:date="2019-02-04T15:11:00Z">
        <w:r w:rsidR="00280DDD">
          <w:rPr>
            <w:rFonts w:ascii="Arial" w:hAnsi="Arial" w:cs="Arial"/>
            <w:color w:val="auto"/>
            <w:sz w:val="24"/>
            <w:szCs w:val="24"/>
          </w:rPr>
          <w:t xml:space="preserve">.  </w:t>
        </w:r>
      </w:ins>
      <w:ins w:id="94" w:author="Sue Loh (I'M SLOH)" w:date="2019-02-04T15:18:00Z">
        <w:r w:rsidR="00970980">
          <w:rPr>
            <w:rFonts w:ascii="Arial" w:hAnsi="Arial" w:cs="Arial"/>
            <w:color w:val="auto"/>
            <w:sz w:val="24"/>
            <w:szCs w:val="24"/>
          </w:rPr>
          <w:t>It</w:t>
        </w:r>
      </w:ins>
      <w:ins w:id="95" w:author="Sue Loh (I'M SLOH)" w:date="2019-02-04T15:11:00Z">
        <w:r w:rsidR="00280DDD">
          <w:rPr>
            <w:rFonts w:ascii="Arial" w:hAnsi="Arial" w:cs="Arial"/>
            <w:color w:val="auto"/>
            <w:sz w:val="24"/>
            <w:szCs w:val="24"/>
          </w:rPr>
          <w:t xml:space="preserve"> might </w:t>
        </w:r>
      </w:ins>
      <w:moveTo w:id="96" w:author="Sue Loh (I'M SLOH)" w:date="2019-02-04T15:10:00Z">
        <w:del w:id="97" w:author="Sue Loh (I'M SLOH)" w:date="2019-02-04T15:11:00Z">
          <w:r w:rsidRPr="009B6137" w:rsidDel="00280DDD">
            <w:rPr>
              <w:rFonts w:ascii="Arial" w:hAnsi="Arial" w:cs="Arial"/>
              <w:color w:val="auto"/>
              <w:sz w:val="24"/>
              <w:szCs w:val="24"/>
            </w:rPr>
            <w:delText xml:space="preserve">, but can </w:delText>
          </w:r>
        </w:del>
        <w:r w:rsidRPr="009B6137">
          <w:rPr>
            <w:rFonts w:ascii="Arial" w:hAnsi="Arial" w:cs="Arial"/>
            <w:color w:val="auto"/>
            <w:sz w:val="24"/>
            <w:szCs w:val="24"/>
          </w:rPr>
          <w:t xml:space="preserve">run </w:t>
        </w:r>
        <w:del w:id="98" w:author="Sue Loh (I'M SLOH)" w:date="2019-02-04T15:11:00Z">
          <w:r w:rsidRPr="009B6137" w:rsidDel="00280DDD">
            <w:rPr>
              <w:rFonts w:ascii="Arial" w:hAnsi="Arial" w:cs="Arial"/>
              <w:color w:val="auto"/>
              <w:sz w:val="24"/>
              <w:szCs w:val="24"/>
            </w:rPr>
            <w:delText>up to</w:delText>
          </w:r>
        </w:del>
      </w:moveTo>
      <w:ins w:id="99" w:author="Sue Loh (I'M SLOH)" w:date="2019-02-04T15:11:00Z">
        <w:r w:rsidR="00280DDD">
          <w:rPr>
            <w:rFonts w:ascii="Arial" w:hAnsi="Arial" w:cs="Arial"/>
            <w:color w:val="auto"/>
            <w:sz w:val="24"/>
            <w:szCs w:val="24"/>
          </w:rPr>
          <w:t>as many as</w:t>
        </w:r>
      </w:ins>
      <w:moveTo w:id="100" w:author="Sue Loh (I'M SLOH)" w:date="2019-02-04T15:10:00Z">
        <w:r w:rsidRPr="009B6137">
          <w:rPr>
            <w:rFonts w:ascii="Arial" w:hAnsi="Arial" w:cs="Arial"/>
            <w:color w:val="auto"/>
            <w:sz w:val="24"/>
            <w:szCs w:val="24"/>
          </w:rPr>
          <w:t xml:space="preserve"> 4 rooms away</w:t>
        </w:r>
        <w:del w:id="101" w:author="Sue Loh (I'M SLOH)" w:date="2019-02-04T15:11:00Z">
          <w:r w:rsidRPr="009B6137" w:rsidDel="00280DDD">
            <w:rPr>
              <w:rFonts w:ascii="Arial" w:hAnsi="Arial" w:cs="Arial"/>
              <w:color w:val="auto"/>
              <w:sz w:val="24"/>
              <w:szCs w:val="24"/>
            </w:rPr>
            <w:delText xml:space="preserve"> if he loses a fight</w:delText>
          </w:r>
        </w:del>
        <w:r w:rsidRPr="009B6137">
          <w:rPr>
            <w:rFonts w:ascii="Arial" w:hAnsi="Arial" w:cs="Arial"/>
            <w:color w:val="auto"/>
            <w:sz w:val="24"/>
            <w:szCs w:val="24"/>
          </w:rPr>
          <w:t xml:space="preserve">.  If </w:t>
        </w:r>
        <w:del w:id="102" w:author="Sue Loh (I'M SLOH)" w:date="2019-02-04T15:18:00Z">
          <w:r w:rsidRPr="009B6137" w:rsidDel="00970980">
            <w:rPr>
              <w:rFonts w:ascii="Arial" w:hAnsi="Arial" w:cs="Arial"/>
              <w:color w:val="auto"/>
              <w:sz w:val="24"/>
              <w:szCs w:val="24"/>
            </w:rPr>
            <w:delText>he</w:delText>
          </w:r>
        </w:del>
      </w:moveTo>
      <w:ins w:id="103" w:author="Sue Loh (I'M SLOH)" w:date="2019-02-04T15:18:00Z">
        <w:r w:rsidR="00970980">
          <w:rPr>
            <w:rFonts w:ascii="Arial" w:hAnsi="Arial" w:cs="Arial"/>
            <w:color w:val="auto"/>
            <w:sz w:val="24"/>
            <w:szCs w:val="24"/>
          </w:rPr>
          <w:t>it</w:t>
        </w:r>
      </w:ins>
      <w:moveTo w:id="104" w:author="Sue Loh (I'M SLOH)" w:date="2019-02-04T15:10:00Z">
        <w:r w:rsidRPr="009B6137">
          <w:rPr>
            <w:rFonts w:ascii="Arial" w:hAnsi="Arial" w:cs="Arial"/>
            <w:color w:val="auto"/>
            <w:sz w:val="24"/>
            <w:szCs w:val="24"/>
          </w:rPr>
          <w:t xml:space="preserve"> wins the fight, you lose the game.</w:t>
        </w:r>
      </w:moveTo>
    </w:p>
    <w:p w14:paraId="537553DD" w14:textId="77777777" w:rsidR="007E268D" w:rsidRDefault="007E268D" w:rsidP="00202C4A">
      <w:pPr>
        <w:pStyle w:val="HTMLPreformatted"/>
        <w:rPr>
          <w:ins w:id="105" w:author="Sue Loh (I'M SLOH)" w:date="2019-02-04T15:19:00Z"/>
          <w:rFonts w:ascii="Arial" w:hAnsi="Arial" w:cs="Arial"/>
          <w:color w:val="auto"/>
          <w:sz w:val="24"/>
          <w:szCs w:val="24"/>
        </w:rPr>
      </w:pPr>
    </w:p>
    <w:p w14:paraId="75EA2A37" w14:textId="1DF84C46" w:rsidR="007E268D" w:rsidRPr="009B6137" w:rsidDel="00206B24" w:rsidRDefault="007E268D" w:rsidP="00202C4A">
      <w:pPr>
        <w:pStyle w:val="HTMLPreformatted"/>
        <w:rPr>
          <w:del w:id="106" w:author="Sue Loh (I'M SLOH)" w:date="2019-02-04T15:19:00Z"/>
          <w:moveTo w:id="107" w:author="Sue Loh (I'M SLOH)" w:date="2019-02-04T15:10:00Z"/>
          <w:rFonts w:ascii="Arial" w:hAnsi="Arial" w:cs="Arial"/>
          <w:color w:val="auto"/>
          <w:sz w:val="24"/>
          <w:szCs w:val="24"/>
        </w:rPr>
      </w:pPr>
      <w:ins w:id="108" w:author="Sue Loh (I'M SLOH)" w:date="2019-02-04T15:19:00Z">
        <w:r w:rsidRPr="009B6137">
          <w:rPr>
            <w:rFonts w:ascii="Arial" w:hAnsi="Arial" w:cs="Arial"/>
            <w:color w:val="auto"/>
            <w:sz w:val="24"/>
            <w:szCs w:val="24"/>
          </w:rPr>
          <w:t xml:space="preserve">If </w:t>
        </w:r>
        <w:r>
          <w:rPr>
            <w:rFonts w:ascii="Arial" w:hAnsi="Arial" w:cs="Arial"/>
            <w:color w:val="auto"/>
            <w:sz w:val="24"/>
            <w:szCs w:val="24"/>
          </w:rPr>
          <w:t>you shoot an arrow</w:t>
        </w:r>
        <w:r w:rsidRPr="009B6137">
          <w:rPr>
            <w:rFonts w:ascii="Arial" w:hAnsi="Arial" w:cs="Arial"/>
            <w:color w:val="auto"/>
            <w:sz w:val="24"/>
            <w:szCs w:val="24"/>
          </w:rPr>
          <w:t xml:space="preserve">, </w:t>
        </w:r>
        <w:r>
          <w:rPr>
            <w:rFonts w:ascii="Arial" w:hAnsi="Arial" w:cs="Arial"/>
            <w:color w:val="auto"/>
            <w:sz w:val="24"/>
            <w:szCs w:val="24"/>
          </w:rPr>
          <w:t>the Wumpus</w:t>
        </w:r>
        <w:r w:rsidRPr="009B6137">
          <w:rPr>
            <w:rFonts w:ascii="Arial" w:hAnsi="Arial" w:cs="Arial"/>
            <w:color w:val="auto"/>
            <w:sz w:val="24"/>
            <w:szCs w:val="24"/>
          </w:rPr>
          <w:t xml:space="preserve"> sometimes runs to the next room </w:t>
        </w:r>
        <w:r>
          <w:rPr>
            <w:rFonts w:ascii="Arial" w:hAnsi="Arial" w:cs="Arial"/>
            <w:color w:val="auto"/>
            <w:sz w:val="24"/>
            <w:szCs w:val="24"/>
          </w:rPr>
          <w:t>in</w:t>
        </w:r>
        <w:r w:rsidRPr="009B6137">
          <w:rPr>
            <w:rFonts w:ascii="Arial" w:hAnsi="Arial" w:cs="Arial"/>
            <w:color w:val="auto"/>
            <w:sz w:val="24"/>
            <w:szCs w:val="24"/>
          </w:rPr>
          <w:t xml:space="preserve"> a random direction.</w:t>
        </w:r>
      </w:ins>
    </w:p>
    <w:moveToRangeEnd w:id="71"/>
    <w:p w14:paraId="0A45254A" w14:textId="77777777" w:rsidR="00202C4A" w:rsidRPr="009B6137" w:rsidRDefault="00202C4A" w:rsidP="0078771D">
      <w:pPr>
        <w:pStyle w:val="HTMLPreformatted"/>
        <w:rPr>
          <w:rFonts w:ascii="Arial" w:hAnsi="Arial" w:cs="Arial"/>
          <w:color w:val="auto"/>
          <w:sz w:val="24"/>
          <w:szCs w:val="24"/>
        </w:rPr>
      </w:pPr>
    </w:p>
    <w:p w14:paraId="063CBECD" w14:textId="77777777" w:rsidR="0078771D" w:rsidRPr="009B6137" w:rsidRDefault="0078771D" w:rsidP="0078771D">
      <w:pPr>
        <w:pStyle w:val="Heading2"/>
      </w:pPr>
      <w:bookmarkStart w:id="109" w:name="_Toc93232338"/>
      <w:bookmarkStart w:id="110" w:name="_Toc124588671"/>
      <w:bookmarkStart w:id="111" w:name="_Toc156132586"/>
      <w:r w:rsidRPr="009B6137">
        <w:t>The Player</w:t>
      </w:r>
      <w:bookmarkEnd w:id="109"/>
      <w:bookmarkEnd w:id="110"/>
      <w:bookmarkEnd w:id="111"/>
    </w:p>
    <w:p w14:paraId="063CBECE" w14:textId="3EB4E429" w:rsidR="0078771D" w:rsidRPr="009B6137" w:rsidDel="00F702D4" w:rsidRDefault="0078771D" w:rsidP="0078771D">
      <w:pPr>
        <w:pStyle w:val="HTMLPreformatted"/>
        <w:rPr>
          <w:del w:id="112" w:author="Sue Loh (I'M SLOH)" w:date="2019-02-04T15:12:00Z"/>
          <w:rFonts w:ascii="Arial" w:hAnsi="Arial" w:cs="Arial"/>
          <w:color w:val="auto"/>
          <w:sz w:val="24"/>
          <w:szCs w:val="24"/>
        </w:rPr>
      </w:pPr>
    </w:p>
    <w:p w14:paraId="063CBECF" w14:textId="77777777" w:rsidR="0078771D" w:rsidRPr="009B6137" w:rsidRDefault="0078771D" w:rsidP="0078771D">
      <w:pPr>
        <w:pStyle w:val="HTMLPreformatted"/>
        <w:rPr>
          <w:rFonts w:ascii="Arial" w:hAnsi="Arial" w:cs="Arial"/>
          <w:color w:val="auto"/>
          <w:sz w:val="24"/>
          <w:szCs w:val="24"/>
        </w:rPr>
      </w:pPr>
      <w:r w:rsidRPr="009B6137">
        <w:rPr>
          <w:rFonts w:ascii="Arial" w:hAnsi="Arial" w:cs="Arial"/>
          <w:color w:val="auto"/>
          <w:sz w:val="24"/>
          <w:szCs w:val="24"/>
        </w:rPr>
        <w:t>Each turn you may move, shoot an arrow, purchase more arrows, or purchase a secret.</w:t>
      </w:r>
      <w:del w:id="113" w:author="Sue Loh (I'M SLOH)" w:date="2019-02-04T15:12:00Z">
        <w:r w:rsidRPr="009B6137" w:rsidDel="00214AEA">
          <w:rPr>
            <w:rFonts w:ascii="Arial" w:hAnsi="Arial" w:cs="Arial"/>
            <w:color w:val="auto"/>
            <w:sz w:val="24"/>
            <w:szCs w:val="24"/>
          </w:rPr>
          <w:delText xml:space="preserve">  </w:delText>
        </w:r>
      </w:del>
    </w:p>
    <w:p w14:paraId="063CBED0" w14:textId="77777777" w:rsidR="0078771D" w:rsidRPr="009B6137" w:rsidRDefault="0078771D" w:rsidP="0078771D">
      <w:pPr>
        <w:pStyle w:val="HTMLPreformatted"/>
        <w:rPr>
          <w:rFonts w:ascii="Arial" w:hAnsi="Arial" w:cs="Arial"/>
          <w:color w:val="auto"/>
          <w:sz w:val="24"/>
          <w:szCs w:val="24"/>
        </w:rPr>
      </w:pPr>
    </w:p>
    <w:p w14:paraId="063CBED1" w14:textId="77777777" w:rsidR="0078771D" w:rsidRPr="009B6137" w:rsidRDefault="0078771D" w:rsidP="0078771D">
      <w:pPr>
        <w:pStyle w:val="HTMLPreformatted"/>
        <w:rPr>
          <w:rFonts w:ascii="Arial" w:hAnsi="Arial" w:cs="Arial"/>
          <w:color w:val="auto"/>
          <w:sz w:val="24"/>
          <w:szCs w:val="24"/>
        </w:rPr>
      </w:pPr>
      <w:r w:rsidRPr="009B6137">
        <w:rPr>
          <w:rFonts w:ascii="Arial" w:hAnsi="Arial" w:cs="Arial"/>
          <w:i/>
          <w:color w:val="auto"/>
          <w:sz w:val="24"/>
          <w:szCs w:val="24"/>
        </w:rPr>
        <w:t>Move:</w:t>
      </w:r>
      <w:r w:rsidRPr="009B6137">
        <w:rPr>
          <w:rFonts w:ascii="Arial" w:hAnsi="Arial" w:cs="Arial"/>
          <w:color w:val="auto"/>
          <w:sz w:val="24"/>
          <w:szCs w:val="24"/>
        </w:rPr>
        <w:t xml:space="preserve"> You can move one room at a time.</w:t>
      </w:r>
    </w:p>
    <w:p w14:paraId="063CBED2" w14:textId="77777777" w:rsidR="0078771D" w:rsidRPr="009B6137" w:rsidRDefault="0078771D" w:rsidP="0078771D">
      <w:pPr>
        <w:pStyle w:val="HTMLPreformatted"/>
        <w:rPr>
          <w:rFonts w:ascii="Arial" w:hAnsi="Arial" w:cs="Arial"/>
          <w:color w:val="auto"/>
          <w:sz w:val="24"/>
          <w:szCs w:val="24"/>
        </w:rPr>
      </w:pPr>
    </w:p>
    <w:p w14:paraId="063CBED3" w14:textId="514D216D" w:rsidR="0078771D" w:rsidRPr="009B6137" w:rsidRDefault="00E50C8D">
      <w:pPr>
        <w:pStyle w:val="HTMLPreformatted"/>
        <w:rPr>
          <w:rFonts w:ascii="Arial" w:hAnsi="Arial" w:cs="Arial"/>
          <w:color w:val="auto"/>
          <w:sz w:val="24"/>
          <w:szCs w:val="24"/>
        </w:rPr>
      </w:pPr>
      <w:ins w:id="114" w:author="Sue Loh (I'M SLOH)" w:date="2019-02-04T15:13:00Z">
        <w:r w:rsidRPr="002A6237">
          <w:rPr>
            <w:rFonts w:ascii="Arial" w:hAnsi="Arial" w:cs="Arial"/>
            <w:i/>
            <w:iCs/>
            <w:color w:val="auto"/>
            <w:sz w:val="24"/>
            <w:szCs w:val="24"/>
          </w:rPr>
          <w:t xml:space="preserve">Shoot an </w:t>
        </w:r>
        <w:r w:rsidRPr="00C30A7F">
          <w:rPr>
            <w:rFonts w:ascii="Arial" w:hAnsi="Arial" w:cs="Arial"/>
            <w:i/>
            <w:iCs/>
            <w:color w:val="auto"/>
            <w:sz w:val="24"/>
            <w:szCs w:val="24"/>
          </w:rPr>
          <w:t>Arrow:</w:t>
        </w:r>
        <w:r w:rsidRPr="009B6137">
          <w:rPr>
            <w:rFonts w:ascii="Arial" w:hAnsi="Arial" w:cs="Arial"/>
            <w:color w:val="auto"/>
            <w:sz w:val="24"/>
            <w:szCs w:val="24"/>
          </w:rPr>
          <w:t xml:space="preserve"> You start </w:t>
        </w:r>
        <w:r>
          <w:rPr>
            <w:rFonts w:ascii="Arial" w:hAnsi="Arial" w:cs="Arial"/>
            <w:color w:val="auto"/>
            <w:sz w:val="24"/>
            <w:szCs w:val="24"/>
          </w:rPr>
          <w:t xml:space="preserve">the game </w:t>
        </w:r>
        <w:r w:rsidRPr="009B6137">
          <w:rPr>
            <w:rFonts w:ascii="Arial" w:hAnsi="Arial" w:cs="Arial"/>
            <w:color w:val="auto"/>
            <w:sz w:val="24"/>
            <w:szCs w:val="24"/>
          </w:rPr>
          <w:t xml:space="preserve">with 3 arrows. </w:t>
        </w:r>
        <w:r>
          <w:rPr>
            <w:rFonts w:ascii="Arial" w:hAnsi="Arial" w:cs="Arial"/>
            <w:color w:val="auto"/>
            <w:sz w:val="24"/>
            <w:szCs w:val="24"/>
          </w:rPr>
          <w:t>You can shoot A</w:t>
        </w:r>
        <w:r w:rsidRPr="009B6137">
          <w:rPr>
            <w:rFonts w:ascii="Arial" w:hAnsi="Arial" w:cs="Arial"/>
            <w:color w:val="auto"/>
            <w:sz w:val="24"/>
            <w:szCs w:val="24"/>
          </w:rPr>
          <w:t>rrow into an</w:t>
        </w:r>
        <w:r>
          <w:rPr>
            <w:rFonts w:ascii="Arial" w:hAnsi="Arial" w:cs="Arial"/>
            <w:color w:val="auto"/>
            <w:sz w:val="24"/>
            <w:szCs w:val="24"/>
          </w:rPr>
          <w:t>y</w:t>
        </w:r>
        <w:r w:rsidRPr="009B6137">
          <w:rPr>
            <w:rFonts w:ascii="Arial" w:hAnsi="Arial" w:cs="Arial"/>
            <w:color w:val="auto"/>
            <w:sz w:val="24"/>
            <w:szCs w:val="24"/>
          </w:rPr>
          <w:t xml:space="preserve"> adjacent room</w:t>
        </w:r>
        <w:r>
          <w:rPr>
            <w:rFonts w:ascii="Arial" w:hAnsi="Arial" w:cs="Arial"/>
            <w:color w:val="auto"/>
            <w:sz w:val="24"/>
            <w:szCs w:val="24"/>
          </w:rPr>
          <w:t xml:space="preserve"> connected via a tunnel. </w:t>
        </w:r>
        <w:r w:rsidRPr="009B6137">
          <w:rPr>
            <w:rFonts w:ascii="Arial" w:hAnsi="Arial" w:cs="Arial"/>
            <w:color w:val="auto"/>
            <w:sz w:val="24"/>
            <w:szCs w:val="24"/>
          </w:rPr>
          <w:t xml:space="preserve">If the arrow </w:t>
        </w:r>
        <w:r>
          <w:rPr>
            <w:rFonts w:ascii="Arial" w:hAnsi="Arial" w:cs="Arial"/>
            <w:color w:val="auto"/>
            <w:sz w:val="24"/>
            <w:szCs w:val="24"/>
          </w:rPr>
          <w:t xml:space="preserve">enters the room with the Wumpus, it is killed and </w:t>
        </w:r>
        <w:r w:rsidRPr="009B6137">
          <w:rPr>
            <w:rFonts w:ascii="Arial" w:hAnsi="Arial" w:cs="Arial"/>
            <w:color w:val="auto"/>
            <w:sz w:val="24"/>
            <w:szCs w:val="24"/>
          </w:rPr>
          <w:t>you win.</w:t>
        </w:r>
        <w:r>
          <w:rPr>
            <w:rFonts w:ascii="Arial" w:hAnsi="Arial" w:cs="Arial"/>
            <w:color w:val="auto"/>
            <w:sz w:val="24"/>
            <w:szCs w:val="24"/>
          </w:rPr>
          <w:t xml:space="preserve"> If not, the Wumpus wakes up momentarily, and may move to a new room as described </w:t>
        </w:r>
      </w:ins>
      <w:ins w:id="115" w:author="Sue Loh (I'M SLOH)" w:date="2019-02-04T15:14:00Z">
        <w:r>
          <w:rPr>
            <w:rFonts w:ascii="Arial" w:hAnsi="Arial" w:cs="Arial"/>
            <w:color w:val="auto"/>
            <w:sz w:val="24"/>
            <w:szCs w:val="24"/>
          </w:rPr>
          <w:t>above</w:t>
        </w:r>
      </w:ins>
      <w:ins w:id="116" w:author="Sue Loh (I'M SLOH)" w:date="2019-02-04T15:13:00Z">
        <w:r>
          <w:rPr>
            <w:rFonts w:ascii="Arial" w:hAnsi="Arial" w:cs="Arial"/>
            <w:color w:val="auto"/>
            <w:sz w:val="24"/>
            <w:szCs w:val="24"/>
          </w:rPr>
          <w:t>.</w:t>
        </w:r>
      </w:ins>
      <w:del w:id="117" w:author="Sue Loh (I'M SLOH)" w:date="2019-02-04T15:14:00Z">
        <w:r w:rsidR="0078771D" w:rsidRPr="009B6137" w:rsidDel="00CB2344">
          <w:rPr>
            <w:rFonts w:ascii="Arial" w:hAnsi="Arial" w:cs="Arial"/>
            <w:i/>
            <w:color w:val="auto"/>
            <w:sz w:val="24"/>
            <w:szCs w:val="24"/>
          </w:rPr>
          <w:delText>Arrow:</w:delText>
        </w:r>
        <w:r w:rsidR="0078771D" w:rsidRPr="009B6137" w:rsidDel="00CB2344">
          <w:rPr>
            <w:rFonts w:ascii="Arial" w:hAnsi="Arial" w:cs="Arial"/>
            <w:color w:val="auto"/>
            <w:sz w:val="24"/>
            <w:szCs w:val="24"/>
          </w:rPr>
          <w:delText xml:space="preserve"> You start with 3 arrows.</w:delText>
        </w:r>
      </w:del>
      <w:r w:rsidR="0078771D" w:rsidRPr="009B6137">
        <w:rPr>
          <w:rFonts w:ascii="Arial" w:hAnsi="Arial" w:cs="Arial"/>
          <w:color w:val="auto"/>
          <w:sz w:val="24"/>
          <w:szCs w:val="24"/>
        </w:rPr>
        <w:t xml:space="preserve">  If you ever run out of arrows </w:t>
      </w:r>
      <w:r w:rsidR="0078771D" w:rsidRPr="009B6137">
        <w:rPr>
          <w:rFonts w:ascii="Arial" w:hAnsi="Arial" w:cs="Arial"/>
          <w:color w:val="auto"/>
          <w:sz w:val="24"/>
          <w:szCs w:val="24"/>
        </w:rPr>
        <w:lastRenderedPageBreak/>
        <w:t xml:space="preserve">without killing the Wumpus, </w:t>
      </w:r>
      <w:del w:id="118" w:author="Sue Loh (I'M SLOH)" w:date="2019-02-04T15:14:00Z">
        <w:r w:rsidR="0078771D" w:rsidRPr="009B6137" w:rsidDel="00CB2344">
          <w:rPr>
            <w:rFonts w:ascii="Arial" w:hAnsi="Arial" w:cs="Arial"/>
            <w:color w:val="auto"/>
            <w:sz w:val="24"/>
            <w:szCs w:val="24"/>
          </w:rPr>
          <w:delText>y</w:delText>
        </w:r>
      </w:del>
      <w:ins w:id="119" w:author="Sue Loh (I'M SLOH)" w:date="2019-02-04T15:14:00Z">
        <w:r w:rsidR="00CB2344">
          <w:rPr>
            <w:rFonts w:ascii="Arial" w:hAnsi="Arial" w:cs="Arial"/>
            <w:color w:val="auto"/>
            <w:sz w:val="24"/>
            <w:szCs w:val="24"/>
          </w:rPr>
          <w:t>it will immediately take advantage of the situation by eating you (y</w:t>
        </w:r>
      </w:ins>
      <w:r w:rsidR="0078771D" w:rsidRPr="009B6137">
        <w:rPr>
          <w:rFonts w:ascii="Arial" w:hAnsi="Arial" w:cs="Arial"/>
          <w:color w:val="auto"/>
          <w:sz w:val="24"/>
          <w:szCs w:val="24"/>
        </w:rPr>
        <w:t>ou lose</w:t>
      </w:r>
      <w:ins w:id="120" w:author="Sue Loh (I'M SLOH)" w:date="2019-02-04T15:15:00Z">
        <w:r w:rsidR="00CB2344">
          <w:rPr>
            <w:rFonts w:ascii="Arial" w:hAnsi="Arial" w:cs="Arial"/>
            <w:color w:val="auto"/>
            <w:sz w:val="24"/>
            <w:szCs w:val="24"/>
          </w:rPr>
          <w:t>)</w:t>
        </w:r>
      </w:ins>
      <w:r w:rsidR="0078771D" w:rsidRPr="009B6137">
        <w:rPr>
          <w:rFonts w:ascii="Arial" w:hAnsi="Arial" w:cs="Arial"/>
          <w:color w:val="auto"/>
          <w:sz w:val="24"/>
          <w:szCs w:val="24"/>
        </w:rPr>
        <w:t>.</w:t>
      </w:r>
      <w:del w:id="121" w:author="Sue Loh (I'M SLOH)" w:date="2019-02-04T15:15:00Z">
        <w:r w:rsidR="0078771D" w:rsidRPr="009B6137" w:rsidDel="00B5043F">
          <w:rPr>
            <w:rFonts w:ascii="Arial" w:hAnsi="Arial" w:cs="Arial"/>
            <w:color w:val="auto"/>
            <w:sz w:val="24"/>
            <w:szCs w:val="24"/>
          </w:rPr>
          <w:delText xml:space="preserve">  </w:delText>
        </w:r>
      </w:del>
      <w:del w:id="122" w:author="Sue Loh (I'M SLOH)" w:date="2019-02-04T15:13:00Z">
        <w:r w:rsidR="0078771D" w:rsidRPr="009B6137" w:rsidDel="000C5942">
          <w:rPr>
            <w:rFonts w:ascii="Arial" w:hAnsi="Arial" w:cs="Arial"/>
            <w:color w:val="auto"/>
            <w:sz w:val="24"/>
            <w:szCs w:val="24"/>
          </w:rPr>
          <w:delText xml:space="preserve">Each arrow can be shot into an adjacent room.  </w:delText>
        </w:r>
      </w:del>
      <w:del w:id="123" w:author="Sue Loh (I'M SLOH)" w:date="2019-02-04T15:15:00Z">
        <w:r w:rsidR="0078771D" w:rsidRPr="009B6137" w:rsidDel="00B5043F">
          <w:rPr>
            <w:rFonts w:ascii="Arial" w:hAnsi="Arial" w:cs="Arial"/>
            <w:color w:val="auto"/>
            <w:sz w:val="24"/>
            <w:szCs w:val="24"/>
          </w:rPr>
          <w:delText>You aim by telling the computer which room you want to shoot into.  If the arrow hits the Wumpus, you win.</w:delText>
        </w:r>
      </w:del>
    </w:p>
    <w:p w14:paraId="063CBED4" w14:textId="77777777" w:rsidR="0078771D" w:rsidRPr="009B6137" w:rsidRDefault="0078771D" w:rsidP="0078771D">
      <w:pPr>
        <w:pStyle w:val="HTMLPreformatted"/>
        <w:rPr>
          <w:rFonts w:ascii="Arial" w:hAnsi="Arial" w:cs="Arial"/>
          <w:color w:val="auto"/>
          <w:sz w:val="24"/>
          <w:szCs w:val="24"/>
        </w:rPr>
      </w:pPr>
    </w:p>
    <w:p w14:paraId="063CBED5" w14:textId="423B1A85" w:rsidR="0078771D" w:rsidRPr="009B6137" w:rsidRDefault="0078771D" w:rsidP="0078771D">
      <w:pPr>
        <w:pStyle w:val="HTMLPreformatted"/>
        <w:rPr>
          <w:rFonts w:ascii="Arial" w:hAnsi="Arial" w:cs="Arial"/>
          <w:color w:val="auto"/>
          <w:sz w:val="24"/>
          <w:szCs w:val="24"/>
        </w:rPr>
      </w:pPr>
      <w:r w:rsidRPr="009B6137">
        <w:rPr>
          <w:rFonts w:ascii="Arial" w:hAnsi="Arial" w:cs="Arial"/>
          <w:i/>
          <w:color w:val="auto"/>
          <w:sz w:val="24"/>
          <w:szCs w:val="24"/>
        </w:rPr>
        <w:t xml:space="preserve">Purchase Arrows: </w:t>
      </w:r>
      <w:r w:rsidRPr="009B6137">
        <w:rPr>
          <w:rFonts w:ascii="Arial" w:hAnsi="Arial" w:cs="Arial"/>
          <w:color w:val="auto"/>
          <w:sz w:val="24"/>
          <w:szCs w:val="24"/>
        </w:rPr>
        <w:t>You can purchase 2 more arrows by getting at least 2 out of three trivia questions right.</w:t>
      </w:r>
    </w:p>
    <w:p w14:paraId="063CBED6" w14:textId="77777777" w:rsidR="0078771D" w:rsidRPr="009B6137" w:rsidRDefault="0078771D" w:rsidP="0078771D">
      <w:pPr>
        <w:pStyle w:val="HTMLPreformatted"/>
        <w:rPr>
          <w:rFonts w:ascii="Arial" w:hAnsi="Arial" w:cs="Arial"/>
          <w:i/>
          <w:color w:val="auto"/>
          <w:sz w:val="24"/>
          <w:szCs w:val="24"/>
        </w:rPr>
      </w:pPr>
    </w:p>
    <w:p w14:paraId="063CBED7" w14:textId="6F1AECF4" w:rsidR="0078771D" w:rsidRPr="009B6137" w:rsidDel="00C943C7" w:rsidRDefault="0078771D" w:rsidP="0078771D">
      <w:pPr>
        <w:pStyle w:val="HTMLPreformatted"/>
        <w:rPr>
          <w:del w:id="124" w:author="Sue Loh (I'M SLOH)" w:date="2019-02-04T15:16:00Z"/>
          <w:rFonts w:ascii="Arial" w:hAnsi="Arial" w:cs="Arial"/>
          <w:color w:val="auto"/>
          <w:sz w:val="24"/>
          <w:szCs w:val="24"/>
        </w:rPr>
      </w:pPr>
      <w:r w:rsidRPr="009B6137">
        <w:rPr>
          <w:rFonts w:ascii="Arial" w:hAnsi="Arial" w:cs="Arial"/>
          <w:i/>
          <w:color w:val="auto"/>
          <w:sz w:val="24"/>
          <w:szCs w:val="24"/>
        </w:rPr>
        <w:t xml:space="preserve">Purchase a secret: </w:t>
      </w:r>
      <w:r w:rsidRPr="009B6137">
        <w:rPr>
          <w:rFonts w:ascii="Arial" w:hAnsi="Arial" w:cs="Arial"/>
          <w:color w:val="auto"/>
          <w:sz w:val="24"/>
          <w:szCs w:val="24"/>
        </w:rPr>
        <w:t xml:space="preserve">You can purchase a secret by getting at least 2 out of three trivia questions right.  The secrets range from not very useful to very useful.  You can be told the room number where a bat lives, where a pit is, if the Wumpus is within 2 rooms of you, or the room number where the Wumpus is currently.  However, you might also be told what room number you are currently in or the answer to a trivia question you have </w:t>
      </w:r>
      <w:del w:id="125" w:author="Sue Loh (I'M SLOH)" w:date="2019-02-04T15:16:00Z">
        <w:r w:rsidRPr="009B6137" w:rsidDel="00C943C7">
          <w:rPr>
            <w:rFonts w:ascii="Arial" w:hAnsi="Arial" w:cs="Arial"/>
            <w:color w:val="auto"/>
            <w:sz w:val="24"/>
            <w:szCs w:val="24"/>
          </w:rPr>
          <w:delText>gotten wrong</w:delText>
        </w:r>
      </w:del>
      <w:ins w:id="126" w:author="Sue Loh (I'M SLOH)" w:date="2019-02-04T15:16:00Z">
        <w:r w:rsidR="00C943C7">
          <w:rPr>
            <w:rFonts w:ascii="Arial" w:hAnsi="Arial" w:cs="Arial"/>
            <w:color w:val="auto"/>
            <w:sz w:val="24"/>
            <w:szCs w:val="24"/>
          </w:rPr>
          <w:t>already been asked</w:t>
        </w:r>
      </w:ins>
      <w:r w:rsidRPr="009B6137">
        <w:rPr>
          <w:rFonts w:ascii="Arial" w:hAnsi="Arial" w:cs="Arial"/>
          <w:color w:val="auto"/>
          <w:sz w:val="24"/>
          <w:szCs w:val="24"/>
        </w:rPr>
        <w:t>.</w:t>
      </w:r>
    </w:p>
    <w:p w14:paraId="063CBED8" w14:textId="77777777" w:rsidR="0078771D" w:rsidRPr="009B6137" w:rsidRDefault="0078771D" w:rsidP="0078771D">
      <w:pPr>
        <w:pStyle w:val="HTMLPreformatted"/>
        <w:rPr>
          <w:rFonts w:ascii="Arial" w:hAnsi="Arial" w:cs="Arial"/>
          <w:color w:val="auto"/>
          <w:sz w:val="24"/>
          <w:szCs w:val="24"/>
        </w:rPr>
      </w:pPr>
    </w:p>
    <w:p w14:paraId="063CBED9" w14:textId="77777777" w:rsidR="0078771D" w:rsidRPr="009B6137" w:rsidRDefault="0078771D" w:rsidP="0078771D">
      <w:pPr>
        <w:pStyle w:val="Heading2"/>
      </w:pPr>
      <w:bookmarkStart w:id="127" w:name="_Toc93232339"/>
      <w:bookmarkStart w:id="128" w:name="_Toc124588672"/>
      <w:bookmarkStart w:id="129" w:name="_Toc156132587"/>
      <w:r w:rsidRPr="009B6137">
        <w:t>Warnings</w:t>
      </w:r>
      <w:bookmarkEnd w:id="127"/>
      <w:bookmarkEnd w:id="128"/>
      <w:bookmarkEnd w:id="129"/>
    </w:p>
    <w:p w14:paraId="00C41859" w14:textId="0DCA83F6" w:rsidR="007109D5" w:rsidRPr="009B6137" w:rsidRDefault="007109D5" w:rsidP="007109D5">
      <w:pPr>
        <w:pStyle w:val="HTMLPreformatted"/>
        <w:rPr>
          <w:ins w:id="130" w:author="Sue Loh (I'M SLOH)" w:date="2019-02-04T15:20:00Z"/>
          <w:rFonts w:ascii="Arial" w:hAnsi="Arial" w:cs="Arial"/>
          <w:color w:val="auto"/>
          <w:sz w:val="24"/>
          <w:szCs w:val="24"/>
        </w:rPr>
      </w:pPr>
      <w:ins w:id="131" w:author="Sue Loh (I'M SLOH)" w:date="2019-02-04T15:20:00Z">
        <w:r>
          <w:rPr>
            <w:rFonts w:ascii="Arial" w:hAnsi="Arial" w:cs="Arial"/>
            <w:color w:val="auto"/>
            <w:sz w:val="24"/>
            <w:szCs w:val="24"/>
          </w:rPr>
          <w:t>Whenever a hazard or the Wumpus is in an adjacent room, you are given a warning (or multiple warnings) about what’s nearby. The game will present these warnings (in any manner consistent with game interface)</w:t>
        </w:r>
        <w:r w:rsidRPr="009B6137">
          <w:rPr>
            <w:rFonts w:ascii="Arial" w:hAnsi="Arial" w:cs="Arial"/>
            <w:color w:val="auto"/>
            <w:sz w:val="24"/>
            <w:szCs w:val="24"/>
          </w:rPr>
          <w:t>:</w:t>
        </w:r>
      </w:ins>
    </w:p>
    <w:p w14:paraId="063CBEDA" w14:textId="2878015D" w:rsidR="0078771D" w:rsidRPr="009B6137" w:rsidDel="00BA49E2" w:rsidRDefault="0078771D" w:rsidP="0078771D">
      <w:pPr>
        <w:pStyle w:val="HTMLPreformatted"/>
        <w:rPr>
          <w:del w:id="132" w:author="Sue Loh (I'M SLOH)" w:date="2019-02-04T15:16:00Z"/>
          <w:rFonts w:ascii="Arial" w:hAnsi="Arial" w:cs="Arial"/>
          <w:color w:val="auto"/>
          <w:sz w:val="24"/>
          <w:szCs w:val="24"/>
        </w:rPr>
      </w:pPr>
    </w:p>
    <w:p w14:paraId="063CBEDB" w14:textId="6DE41D01" w:rsidR="0078771D" w:rsidRPr="009B6137" w:rsidDel="007109D5" w:rsidRDefault="0078771D" w:rsidP="0078771D">
      <w:pPr>
        <w:pStyle w:val="HTMLPreformatted"/>
        <w:rPr>
          <w:del w:id="133" w:author="Sue Loh (I'M SLOH)" w:date="2019-02-04T15:21:00Z"/>
          <w:rFonts w:ascii="Arial" w:hAnsi="Arial" w:cs="Arial"/>
          <w:color w:val="auto"/>
          <w:sz w:val="24"/>
          <w:szCs w:val="24"/>
        </w:rPr>
      </w:pPr>
      <w:del w:id="134" w:author="Sue Loh (I'M SLOH)" w:date="2019-02-04T15:21:00Z">
        <w:r w:rsidRPr="009B6137" w:rsidDel="007109D5">
          <w:rPr>
            <w:rFonts w:ascii="Arial" w:hAnsi="Arial" w:cs="Arial"/>
            <w:color w:val="auto"/>
            <w:sz w:val="24"/>
            <w:szCs w:val="24"/>
          </w:rPr>
          <w:delText>When you are one room away from Wumpus or hazard, the computer says:</w:delText>
        </w:r>
      </w:del>
    </w:p>
    <w:p w14:paraId="063CBEDC" w14:textId="77777777" w:rsidR="0078771D" w:rsidRPr="009B6137" w:rsidRDefault="0078771D" w:rsidP="0078771D">
      <w:pPr>
        <w:pStyle w:val="HTMLPreformatted"/>
        <w:rPr>
          <w:rFonts w:ascii="Arial" w:hAnsi="Arial" w:cs="Arial"/>
          <w:color w:val="auto"/>
          <w:sz w:val="24"/>
          <w:szCs w:val="24"/>
        </w:rPr>
      </w:pPr>
    </w:p>
    <w:p w14:paraId="063CBEDD" w14:textId="77777777" w:rsidR="0078771D" w:rsidRPr="009B6137" w:rsidRDefault="0078771D" w:rsidP="0078771D">
      <w:pPr>
        <w:pStyle w:val="HTMLPreformatted"/>
        <w:rPr>
          <w:rFonts w:ascii="Arial" w:hAnsi="Arial" w:cs="Arial"/>
          <w:color w:val="auto"/>
          <w:sz w:val="24"/>
          <w:szCs w:val="24"/>
        </w:rPr>
      </w:pPr>
      <w:r w:rsidRPr="009B6137">
        <w:rPr>
          <w:rFonts w:ascii="Arial" w:hAnsi="Arial" w:cs="Arial"/>
          <w:color w:val="auto"/>
          <w:sz w:val="24"/>
          <w:szCs w:val="24"/>
        </w:rPr>
        <w:t>Wumpus - I smell a Wumpus!</w:t>
      </w:r>
    </w:p>
    <w:p w14:paraId="063CBEDE" w14:textId="77777777" w:rsidR="0078771D" w:rsidRPr="009B6137" w:rsidRDefault="0078771D" w:rsidP="0078771D">
      <w:pPr>
        <w:pStyle w:val="HTMLPreformatted"/>
        <w:rPr>
          <w:rFonts w:ascii="Arial" w:hAnsi="Arial" w:cs="Arial"/>
          <w:color w:val="auto"/>
          <w:sz w:val="24"/>
          <w:szCs w:val="24"/>
        </w:rPr>
      </w:pPr>
      <w:r w:rsidRPr="009B6137">
        <w:rPr>
          <w:rFonts w:ascii="Arial" w:hAnsi="Arial" w:cs="Arial"/>
          <w:color w:val="auto"/>
          <w:sz w:val="24"/>
          <w:szCs w:val="24"/>
        </w:rPr>
        <w:t>Bat - Bats Nearby</w:t>
      </w:r>
    </w:p>
    <w:p w14:paraId="063CBEDF" w14:textId="77777777" w:rsidR="0078771D" w:rsidRPr="009B6137" w:rsidRDefault="0078771D" w:rsidP="0078771D">
      <w:pPr>
        <w:pStyle w:val="HTMLPreformatted"/>
        <w:rPr>
          <w:rFonts w:ascii="Arial" w:hAnsi="Arial" w:cs="Arial"/>
          <w:color w:val="auto"/>
          <w:sz w:val="24"/>
          <w:szCs w:val="24"/>
        </w:rPr>
      </w:pPr>
      <w:r w:rsidRPr="009B6137">
        <w:rPr>
          <w:rFonts w:ascii="Arial" w:hAnsi="Arial" w:cs="Arial"/>
          <w:color w:val="auto"/>
          <w:sz w:val="24"/>
          <w:szCs w:val="24"/>
        </w:rPr>
        <w:t>Pit - I feel a draft</w:t>
      </w:r>
    </w:p>
    <w:p w14:paraId="063CBEE0" w14:textId="77777777" w:rsidR="0078771D" w:rsidRDefault="0078771D" w:rsidP="0078771D">
      <w:pPr>
        <w:pStyle w:val="HTMLPreformatted"/>
        <w:rPr>
          <w:ins w:id="135" w:author="Sue Loh (I'M SLOH)" w:date="2019-02-04T15:21:00Z"/>
          <w:rFonts w:ascii="Arial" w:hAnsi="Arial" w:cs="Arial"/>
          <w:color w:val="auto"/>
          <w:sz w:val="24"/>
          <w:szCs w:val="24"/>
        </w:rPr>
      </w:pPr>
    </w:p>
    <w:p w14:paraId="1CC33DF2" w14:textId="07C8A937" w:rsidR="00EE4914" w:rsidRPr="009B6137" w:rsidRDefault="00EE4914" w:rsidP="0078771D">
      <w:pPr>
        <w:pStyle w:val="HTMLPreformatted"/>
        <w:rPr>
          <w:rFonts w:ascii="Arial" w:hAnsi="Arial" w:cs="Arial"/>
          <w:color w:val="auto"/>
          <w:sz w:val="24"/>
          <w:szCs w:val="24"/>
        </w:rPr>
      </w:pPr>
      <w:ins w:id="136" w:author="Sue Loh (I'M SLOH)" w:date="2019-02-04T15:21:00Z">
        <w:r>
          <w:rPr>
            <w:rFonts w:ascii="Arial" w:hAnsi="Arial" w:cs="Arial"/>
            <w:color w:val="auto"/>
            <w:sz w:val="24"/>
            <w:szCs w:val="24"/>
          </w:rPr>
          <w:t>It is up to you to determine which adjacent room(s) contain these items.</w:t>
        </w:r>
      </w:ins>
    </w:p>
    <w:p w14:paraId="063CBEE1" w14:textId="3D630D0E" w:rsidR="0078771D" w:rsidRPr="009B6137" w:rsidDel="00202C4A" w:rsidRDefault="0078771D" w:rsidP="0078771D">
      <w:pPr>
        <w:pStyle w:val="Heading2"/>
        <w:rPr>
          <w:del w:id="137" w:author="Sue Loh (I'M SLOH)" w:date="2019-02-04T15:10:00Z"/>
        </w:rPr>
      </w:pPr>
      <w:bookmarkStart w:id="138" w:name="_Toc93232340"/>
      <w:bookmarkStart w:id="139" w:name="_Toc124588673"/>
      <w:bookmarkStart w:id="140" w:name="_Toc156132588"/>
      <w:del w:id="141" w:author="Sue Loh (I'M SLOH)" w:date="2019-02-04T15:10:00Z">
        <w:r w:rsidRPr="009B6137" w:rsidDel="00202C4A">
          <w:delText>Fighting the Wumpus</w:delText>
        </w:r>
        <w:bookmarkEnd w:id="138"/>
        <w:bookmarkEnd w:id="139"/>
        <w:bookmarkEnd w:id="140"/>
      </w:del>
    </w:p>
    <w:p w14:paraId="063CBEE2" w14:textId="1BF89D51" w:rsidR="0078771D" w:rsidRPr="009B6137" w:rsidDel="00202C4A" w:rsidRDefault="0078771D" w:rsidP="0078771D">
      <w:pPr>
        <w:pStyle w:val="HTMLPreformatted"/>
        <w:rPr>
          <w:del w:id="142" w:author="Sue Loh (I'M SLOH)" w:date="2019-02-04T15:10:00Z"/>
          <w:rFonts w:ascii="Arial" w:hAnsi="Arial" w:cs="Arial"/>
          <w:color w:val="auto"/>
          <w:sz w:val="24"/>
          <w:szCs w:val="24"/>
        </w:rPr>
      </w:pPr>
    </w:p>
    <w:p w14:paraId="063CBEE3" w14:textId="14739F36" w:rsidR="0078771D" w:rsidRPr="009B6137" w:rsidDel="00202C4A" w:rsidRDefault="0078771D" w:rsidP="0078771D">
      <w:pPr>
        <w:pStyle w:val="HTMLPreformatted"/>
        <w:rPr>
          <w:moveFrom w:id="143" w:author="Sue Loh (I'M SLOH)" w:date="2019-02-04T15:10:00Z"/>
          <w:rFonts w:ascii="Arial" w:hAnsi="Arial" w:cs="Arial"/>
          <w:color w:val="auto"/>
          <w:sz w:val="24"/>
          <w:szCs w:val="24"/>
        </w:rPr>
      </w:pPr>
      <w:moveFromRangeStart w:id="144" w:author="Sue Loh (I'M SLOH)" w:date="2019-02-04T15:10:00Z" w:name="move185447"/>
      <w:moveFrom w:id="145" w:author="Sue Loh (I'M SLOH)" w:date="2019-02-04T15:10:00Z">
        <w:r w:rsidRPr="009B6137" w:rsidDel="00202C4A">
          <w:rPr>
            <w:rFonts w:ascii="Arial" w:hAnsi="Arial" w:cs="Arial"/>
            <w:color w:val="auto"/>
            <w:sz w:val="24"/>
            <w:szCs w:val="24"/>
          </w:rPr>
          <w:t>If you wind up in the same room as the Wumpus you must get 3 out of 5 trivia questions correct.  This only wounds the Wumpus, though.  He doesn’t like to get beat in a fight and will run at least 2 rooms away, but can run up to 4 rooms away if he loses a fight.  If he wins the fight, you lose the game.</w:t>
        </w:r>
      </w:moveFrom>
    </w:p>
    <w:moveFromRangeEnd w:id="144"/>
    <w:p w14:paraId="063CBEE4" w14:textId="2BB7EDFD" w:rsidR="0078771D" w:rsidRPr="009B6137" w:rsidDel="00202C4A" w:rsidRDefault="0078771D" w:rsidP="0078771D">
      <w:pPr>
        <w:pStyle w:val="HTMLPreformatted"/>
        <w:rPr>
          <w:del w:id="146" w:author="Sue Loh (I'M SLOH)" w:date="2019-02-04T15:10:00Z"/>
          <w:rFonts w:ascii="Arial" w:hAnsi="Arial" w:cs="Arial"/>
          <w:color w:val="auto"/>
          <w:sz w:val="24"/>
          <w:szCs w:val="24"/>
        </w:rPr>
      </w:pPr>
    </w:p>
    <w:p w14:paraId="063CBEE5" w14:textId="59ECE286" w:rsidR="0078771D" w:rsidRPr="009B6137" w:rsidRDefault="0078771D" w:rsidP="0078771D">
      <w:pPr>
        <w:pStyle w:val="Heading2"/>
      </w:pPr>
      <w:bookmarkStart w:id="147" w:name="_Toc93232341"/>
      <w:bookmarkStart w:id="148" w:name="_Toc124588674"/>
      <w:bookmarkStart w:id="149" w:name="_Toc156132589"/>
      <w:del w:id="150" w:author="Sue Loh (I'M SLOH)" w:date="2019-02-04T15:21:00Z">
        <w:r w:rsidRPr="009B6137" w:rsidDel="00EF22AC">
          <w:delText>Money</w:delText>
        </w:r>
      </w:del>
      <w:ins w:id="151" w:author="Sue Loh (I'M SLOH)" w:date="2019-02-04T15:21:00Z">
        <w:r w:rsidR="00EF22AC">
          <w:t>Gold Coins</w:t>
        </w:r>
      </w:ins>
      <w:r w:rsidRPr="009B6137">
        <w:t xml:space="preserve"> and Trivia</w:t>
      </w:r>
      <w:bookmarkEnd w:id="147"/>
      <w:bookmarkEnd w:id="148"/>
      <w:bookmarkEnd w:id="149"/>
    </w:p>
    <w:p w14:paraId="063CBEE6" w14:textId="0C15FEE2" w:rsidR="0078771D" w:rsidRPr="009B6137" w:rsidDel="00AC2643" w:rsidRDefault="0078771D" w:rsidP="0078771D">
      <w:pPr>
        <w:pStyle w:val="HTMLPreformatted"/>
        <w:rPr>
          <w:del w:id="152" w:author="Sue Loh (I'M SLOH)" w:date="2019-02-04T15:30:00Z"/>
          <w:rFonts w:ascii="Arial" w:hAnsi="Arial" w:cs="Arial"/>
          <w:b/>
          <w:color w:val="auto"/>
          <w:sz w:val="24"/>
          <w:szCs w:val="24"/>
        </w:rPr>
      </w:pPr>
    </w:p>
    <w:p w14:paraId="0425F6FA" w14:textId="395216F1" w:rsidR="00EC18B5" w:rsidRDefault="0078771D" w:rsidP="00244B0E">
      <w:pPr>
        <w:pStyle w:val="HTMLPreformatted"/>
        <w:rPr>
          <w:rFonts w:ascii="Arial" w:hAnsi="Arial" w:cs="Arial"/>
          <w:color w:val="auto"/>
          <w:sz w:val="24"/>
          <w:szCs w:val="24"/>
        </w:rPr>
      </w:pPr>
      <w:r w:rsidRPr="009B6137">
        <w:rPr>
          <w:rFonts w:ascii="Arial" w:hAnsi="Arial" w:cs="Arial"/>
          <w:color w:val="auto"/>
          <w:sz w:val="24"/>
          <w:szCs w:val="24"/>
        </w:rPr>
        <w:t>On every turn that you move through a tunnel, you will be given a gold coin and be told a piece of trivia.  There are 100 gold coins to collect in total.  Every time throughout the game that you have to answer a trivia question it will cost you a coin to attempt to answer the question.  Whether you get it right or wrong, it costs you one coin and you will never be asked that question again before the end of the game.  If you ever run out of coins, you lose.</w:t>
      </w:r>
    </w:p>
    <w:p w14:paraId="42E2474C" w14:textId="77777777" w:rsidR="00EC18B5" w:rsidRDefault="00EC18B5" w:rsidP="0078771D">
      <w:pPr>
        <w:pStyle w:val="HTMLPreformatted"/>
        <w:rPr>
          <w:rFonts w:ascii="Arial" w:hAnsi="Arial" w:cs="Arial"/>
          <w:color w:val="auto"/>
          <w:sz w:val="24"/>
          <w:szCs w:val="24"/>
        </w:rPr>
      </w:pPr>
    </w:p>
    <w:p w14:paraId="3E13ACE3" w14:textId="00AC700C" w:rsidR="00EA5E94" w:rsidDel="00E6673D" w:rsidRDefault="00244B0E" w:rsidP="00244B0E">
      <w:pPr>
        <w:rPr>
          <w:del w:id="153" w:author="Sue Loh (I'M SLOH)" w:date="2019-02-04T15:22:00Z"/>
          <w:rFonts w:ascii="Arial" w:hAnsi="Arial" w:cs="Arial"/>
        </w:rPr>
      </w:pPr>
      <w:r>
        <w:rPr>
          <w:rFonts w:ascii="Arial" w:hAnsi="Arial" w:cs="Arial"/>
        </w:rPr>
        <w:t xml:space="preserve">Conflicts occur at various times in the game, such as encounters with the </w:t>
      </w:r>
      <w:proofErr w:type="spellStart"/>
      <w:r>
        <w:rPr>
          <w:rFonts w:ascii="Arial" w:hAnsi="Arial" w:cs="Arial"/>
        </w:rPr>
        <w:t>wumpus</w:t>
      </w:r>
      <w:proofErr w:type="spellEnd"/>
      <w:r>
        <w:rPr>
          <w:rFonts w:ascii="Arial" w:hAnsi="Arial" w:cs="Arial"/>
        </w:rPr>
        <w:t>.  These conflicts are resolved in this specification by asking the user to answer trivia questions.</w:t>
      </w:r>
    </w:p>
    <w:p w14:paraId="07D77022" w14:textId="21E7BDFA" w:rsidR="00EA5E94" w:rsidDel="00E6673D" w:rsidRDefault="00EA5E94" w:rsidP="00244B0E">
      <w:pPr>
        <w:rPr>
          <w:del w:id="154" w:author="Sue Loh (I'M SLOH)" w:date="2019-02-04T15:22:00Z"/>
          <w:rFonts w:ascii="Arial" w:hAnsi="Arial" w:cs="Arial"/>
        </w:rPr>
      </w:pPr>
    </w:p>
    <w:p w14:paraId="66E85432" w14:textId="038870D4" w:rsidR="00244B0E" w:rsidRPr="005F33A2" w:rsidDel="00E6673D" w:rsidRDefault="00EA5E94" w:rsidP="00244B0E">
      <w:pPr>
        <w:rPr>
          <w:del w:id="155" w:author="Sue Loh (I'M SLOH)" w:date="2019-02-04T15:22:00Z"/>
          <w:rFonts w:ascii="Arial" w:hAnsi="Arial" w:cs="Arial"/>
        </w:rPr>
      </w:pPr>
      <w:del w:id="156" w:author="Sue Loh (I'M SLOH)" w:date="2019-02-04T15:22:00Z">
        <w:r w:rsidDel="00E6673D">
          <w:rPr>
            <w:rFonts w:ascii="Arial" w:hAnsi="Arial" w:cs="Arial"/>
          </w:rPr>
          <w:delText>Replacing trivia with a</w:delText>
        </w:r>
        <w:r w:rsidR="00244B0E" w:rsidRPr="00244B0E" w:rsidDel="00E6673D">
          <w:rPr>
            <w:rFonts w:ascii="Arial" w:hAnsi="Arial" w:cs="Arial"/>
          </w:rPr>
          <w:delText xml:space="preserve"> different mini-game </w:delText>
        </w:r>
        <w:r w:rsidDel="00E6673D">
          <w:rPr>
            <w:rFonts w:ascii="Arial" w:hAnsi="Arial" w:cs="Arial"/>
          </w:rPr>
          <w:delText xml:space="preserve">is allowable in a limited way: you MUST implement trivia first.  Once you have demonstrated a working trivia implementation to your mentors, they may give you permission to begin working on a replacement mini-game.  You can use the mini-game </w:delText>
        </w:r>
        <w:r w:rsidR="00244B0E" w:rsidRPr="00244B0E" w:rsidDel="00E6673D">
          <w:rPr>
            <w:rFonts w:ascii="Arial" w:hAnsi="Arial" w:cs="Arial"/>
          </w:rPr>
          <w:delText>to resolve falling into pits, conflicts with the Wumpus, and to purchase arrows and secrets.  However you must integrate it into all aspects of the game where trivia is mentioned in this spec; for example at times when you would be told a piece of trivia, you might instead be given a hint or bonus for the mini-game.</w:delText>
        </w:r>
      </w:del>
    </w:p>
    <w:p w14:paraId="16777364" w14:textId="245D147D" w:rsidR="00244B0E" w:rsidDel="00E6673D" w:rsidRDefault="00244B0E">
      <w:pPr>
        <w:rPr>
          <w:del w:id="157" w:author="Sue Loh (I'M SLOH)" w:date="2019-02-04T15:22:00Z"/>
          <w:rFonts w:ascii="Arial" w:hAnsi="Arial" w:cs="Arial"/>
        </w:rPr>
      </w:pPr>
    </w:p>
    <w:p w14:paraId="063CBEE9" w14:textId="526FECFF" w:rsidR="00414650" w:rsidRDefault="00414650">
      <w:pPr>
        <w:rPr>
          <w:rFonts w:ascii="Arial" w:eastAsia="MS Mincho" w:hAnsi="Arial" w:cs="Arial"/>
          <w:b/>
          <w:bCs/>
          <w:i/>
          <w:iCs/>
          <w:sz w:val="28"/>
          <w:szCs w:val="28"/>
          <w:lang w:eastAsia="ja-JP"/>
        </w:rPr>
      </w:pPr>
      <w:bookmarkStart w:id="158" w:name="_Toc93232342"/>
      <w:bookmarkStart w:id="159" w:name="_Toc124588675"/>
      <w:bookmarkStart w:id="160" w:name="_Toc156132590"/>
      <w:del w:id="161" w:author="Sue Loh (I'M SLOH)" w:date="2019-02-04T15:22:00Z">
        <w:r w:rsidDel="00E6673D">
          <w:br w:type="page"/>
        </w:r>
      </w:del>
    </w:p>
    <w:p w14:paraId="063CBEEA" w14:textId="77777777" w:rsidR="0078771D" w:rsidRPr="009B6137" w:rsidRDefault="0078771D" w:rsidP="0078771D">
      <w:pPr>
        <w:pStyle w:val="Heading2"/>
      </w:pPr>
      <w:r w:rsidRPr="009B6137">
        <w:t>Scoring</w:t>
      </w:r>
      <w:bookmarkEnd w:id="158"/>
      <w:bookmarkEnd w:id="159"/>
      <w:bookmarkEnd w:id="160"/>
    </w:p>
    <w:p w14:paraId="063CBEEB" w14:textId="2AE3CFED" w:rsidR="0078771D" w:rsidRPr="009B6137" w:rsidDel="00E6673D" w:rsidRDefault="0078771D" w:rsidP="0078771D">
      <w:pPr>
        <w:pStyle w:val="HTMLPreformatted"/>
        <w:rPr>
          <w:del w:id="162" w:author="Sue Loh (I'M SLOH)" w:date="2019-02-04T15:22:00Z"/>
          <w:rFonts w:ascii="Arial" w:hAnsi="Arial" w:cs="Arial"/>
          <w:b/>
          <w:color w:val="auto"/>
          <w:sz w:val="24"/>
          <w:szCs w:val="24"/>
        </w:rPr>
      </w:pPr>
    </w:p>
    <w:p w14:paraId="063CBEEC" w14:textId="6633A973" w:rsidR="0078771D" w:rsidRPr="009B6137" w:rsidRDefault="0078771D" w:rsidP="0078771D">
      <w:pPr>
        <w:pStyle w:val="HTMLPreformatted"/>
        <w:rPr>
          <w:rFonts w:ascii="Arial" w:hAnsi="Arial" w:cs="Arial"/>
          <w:color w:val="auto"/>
          <w:sz w:val="24"/>
          <w:szCs w:val="24"/>
        </w:rPr>
      </w:pPr>
      <w:r w:rsidRPr="009B6137">
        <w:rPr>
          <w:rFonts w:ascii="Arial" w:hAnsi="Arial" w:cs="Arial"/>
          <w:color w:val="auto"/>
          <w:sz w:val="24"/>
          <w:szCs w:val="24"/>
        </w:rPr>
        <w:t xml:space="preserve">The object is to kill the Wumpus in as few moves as possible.  If you do, you will get 100 points!  </w:t>
      </w:r>
      <w:del w:id="163" w:author="Sue Loh (I'M SLOH)" w:date="2019-02-04T15:23:00Z">
        <w:r w:rsidRPr="009B6137" w:rsidDel="00730080">
          <w:rPr>
            <w:rFonts w:ascii="Arial" w:hAnsi="Arial" w:cs="Arial"/>
            <w:color w:val="auto"/>
            <w:sz w:val="24"/>
            <w:szCs w:val="24"/>
          </w:rPr>
          <w:delText>If you kill the Wumpus, y</w:delText>
        </w:r>
      </w:del>
      <w:ins w:id="164" w:author="Sue Loh (I'M SLOH)" w:date="2019-02-04T15:23:00Z">
        <w:r w:rsidR="00730080">
          <w:rPr>
            <w:rFonts w:ascii="Arial" w:hAnsi="Arial" w:cs="Arial"/>
            <w:color w:val="auto"/>
            <w:sz w:val="24"/>
            <w:szCs w:val="24"/>
          </w:rPr>
          <w:t>Y</w:t>
        </w:r>
      </w:ins>
      <w:r w:rsidRPr="009B6137">
        <w:rPr>
          <w:rFonts w:ascii="Arial" w:hAnsi="Arial" w:cs="Arial"/>
          <w:color w:val="auto"/>
          <w:sz w:val="24"/>
          <w:szCs w:val="24"/>
        </w:rPr>
        <w:t>our score will be computed with the following equation:</w:t>
      </w:r>
    </w:p>
    <w:p w14:paraId="063CBEED" w14:textId="77777777" w:rsidR="0078771D" w:rsidRPr="009B6137" w:rsidRDefault="0078771D" w:rsidP="0078771D">
      <w:pPr>
        <w:pStyle w:val="HTMLPreformatted"/>
        <w:rPr>
          <w:rFonts w:ascii="Arial" w:hAnsi="Arial" w:cs="Arial"/>
          <w:color w:val="auto"/>
          <w:sz w:val="24"/>
          <w:szCs w:val="24"/>
        </w:rPr>
      </w:pPr>
    </w:p>
    <w:p w14:paraId="063CBEEE" w14:textId="461243B0" w:rsidR="0078771D" w:rsidRPr="009B6137" w:rsidRDefault="0078771D" w:rsidP="0078771D">
      <w:pPr>
        <w:pStyle w:val="HTMLPreformatted"/>
        <w:jc w:val="center"/>
        <w:rPr>
          <w:rFonts w:ascii="Arial" w:hAnsi="Arial" w:cs="Arial"/>
          <w:i/>
          <w:color w:val="auto"/>
          <w:sz w:val="24"/>
          <w:szCs w:val="24"/>
        </w:rPr>
      </w:pPr>
      <w:r w:rsidRPr="009B6137">
        <w:rPr>
          <w:rFonts w:ascii="Arial" w:hAnsi="Arial" w:cs="Arial"/>
          <w:i/>
          <w:color w:val="auto"/>
          <w:sz w:val="24"/>
          <w:szCs w:val="24"/>
        </w:rPr>
        <w:t xml:space="preserve">100 points – N + </w:t>
      </w:r>
      <w:ins w:id="165" w:author="Sue Loh (I'M SLOH)" w:date="2019-02-04T15:24:00Z">
        <w:del w:id="166" w:author="Sue Loh (I'M SLOH)" w:date="2019-02-04T15:24:00Z">
          <w:r w:rsidR="000E598D" w:rsidDel="00481317">
            <w:rPr>
              <w:rFonts w:ascii="Arial" w:hAnsi="Arial" w:cs="Arial"/>
              <w:i/>
              <w:color w:val="auto"/>
              <w:sz w:val="24"/>
              <w:szCs w:val="24"/>
            </w:rPr>
            <w:delText>2*</w:delText>
          </w:r>
        </w:del>
      </w:ins>
      <w:r w:rsidRPr="009B6137">
        <w:rPr>
          <w:rFonts w:ascii="Arial" w:hAnsi="Arial" w:cs="Arial"/>
          <w:i/>
          <w:color w:val="auto"/>
          <w:sz w:val="24"/>
          <w:szCs w:val="24"/>
        </w:rPr>
        <w:t>G + (</w:t>
      </w:r>
      <w:del w:id="167" w:author="Sue Loh (I'M SLOH)" w:date="2019-02-04T15:24:00Z">
        <w:r w:rsidRPr="009B6137" w:rsidDel="000E598D">
          <w:rPr>
            <w:rFonts w:ascii="Arial" w:hAnsi="Arial" w:cs="Arial"/>
            <w:i/>
            <w:color w:val="auto"/>
            <w:sz w:val="24"/>
            <w:szCs w:val="24"/>
          </w:rPr>
          <w:delText>10</w:delText>
        </w:r>
      </w:del>
      <w:ins w:id="168" w:author="Sue Loh (I'M SLOH)" w:date="2019-02-04T15:24:00Z">
        <w:r w:rsidR="000E598D">
          <w:rPr>
            <w:rFonts w:ascii="Arial" w:hAnsi="Arial" w:cs="Arial"/>
            <w:i/>
            <w:color w:val="auto"/>
            <w:sz w:val="24"/>
            <w:szCs w:val="24"/>
          </w:rPr>
          <w:t>5</w:t>
        </w:r>
      </w:ins>
      <w:r w:rsidRPr="009B6137">
        <w:rPr>
          <w:rFonts w:ascii="Arial" w:hAnsi="Arial" w:cs="Arial"/>
          <w:i/>
          <w:color w:val="auto"/>
          <w:sz w:val="24"/>
          <w:szCs w:val="24"/>
        </w:rPr>
        <w:t>*A)</w:t>
      </w:r>
      <w:ins w:id="169" w:author="Sue Loh (I'M SLOH)" w:date="2019-02-04T15:23:00Z">
        <w:r w:rsidR="00A22014">
          <w:rPr>
            <w:rFonts w:ascii="Arial" w:hAnsi="Arial" w:cs="Arial"/>
            <w:i/>
            <w:color w:val="auto"/>
            <w:sz w:val="24"/>
            <w:szCs w:val="24"/>
          </w:rPr>
          <w:t xml:space="preserve"> + W</w:t>
        </w:r>
      </w:ins>
    </w:p>
    <w:p w14:paraId="063CBEEF" w14:textId="77777777" w:rsidR="0078771D" w:rsidRPr="009B6137" w:rsidRDefault="0078771D" w:rsidP="0078771D">
      <w:pPr>
        <w:pStyle w:val="HTMLPreformatted"/>
        <w:jc w:val="center"/>
        <w:rPr>
          <w:rFonts w:ascii="Arial" w:hAnsi="Arial" w:cs="Arial"/>
          <w:color w:val="auto"/>
          <w:sz w:val="24"/>
          <w:szCs w:val="24"/>
        </w:rPr>
      </w:pPr>
      <w:r w:rsidRPr="009B6137">
        <w:rPr>
          <w:rFonts w:ascii="Arial" w:hAnsi="Arial" w:cs="Arial"/>
          <w:color w:val="auto"/>
          <w:sz w:val="24"/>
          <w:szCs w:val="24"/>
        </w:rPr>
        <w:t>N = number of turns</w:t>
      </w:r>
    </w:p>
    <w:p w14:paraId="063CBEF0" w14:textId="77777777" w:rsidR="0078771D" w:rsidRPr="009B6137" w:rsidRDefault="0078771D" w:rsidP="0078771D">
      <w:pPr>
        <w:pStyle w:val="HTMLPreformatted"/>
        <w:jc w:val="center"/>
        <w:rPr>
          <w:rFonts w:ascii="Arial" w:hAnsi="Arial" w:cs="Arial"/>
          <w:color w:val="auto"/>
          <w:sz w:val="24"/>
          <w:szCs w:val="24"/>
        </w:rPr>
      </w:pPr>
      <w:r w:rsidRPr="009B6137">
        <w:rPr>
          <w:rFonts w:ascii="Arial" w:hAnsi="Arial" w:cs="Arial"/>
          <w:color w:val="auto"/>
          <w:sz w:val="24"/>
          <w:szCs w:val="24"/>
        </w:rPr>
        <w:t>G = number of gold coins you have left</w:t>
      </w:r>
    </w:p>
    <w:p w14:paraId="063CBEF1" w14:textId="77777777" w:rsidR="0078771D" w:rsidRDefault="0078771D" w:rsidP="0078771D">
      <w:pPr>
        <w:pStyle w:val="HTMLPreformatted"/>
        <w:jc w:val="center"/>
        <w:rPr>
          <w:ins w:id="170" w:author="Sue Loh (I'M SLOH)" w:date="2019-02-04T15:23:00Z"/>
          <w:rFonts w:ascii="Arial" w:hAnsi="Arial" w:cs="Arial"/>
          <w:color w:val="auto"/>
          <w:sz w:val="24"/>
          <w:szCs w:val="24"/>
        </w:rPr>
      </w:pPr>
      <w:r w:rsidRPr="009B6137">
        <w:rPr>
          <w:rFonts w:ascii="Arial" w:hAnsi="Arial" w:cs="Arial"/>
          <w:color w:val="auto"/>
          <w:sz w:val="24"/>
          <w:szCs w:val="24"/>
        </w:rPr>
        <w:t>A = number of arrows you have left</w:t>
      </w:r>
    </w:p>
    <w:p w14:paraId="043ED53E" w14:textId="71DBA8B2" w:rsidR="00A22014" w:rsidRPr="009B6137" w:rsidRDefault="00A22014" w:rsidP="0078771D">
      <w:pPr>
        <w:pStyle w:val="HTMLPreformatted"/>
        <w:jc w:val="center"/>
        <w:rPr>
          <w:rFonts w:ascii="Arial" w:hAnsi="Arial" w:cs="Arial"/>
          <w:color w:val="auto"/>
          <w:sz w:val="24"/>
          <w:szCs w:val="24"/>
        </w:rPr>
      </w:pPr>
      <w:ins w:id="171" w:author="Sue Loh (I'M SLOH)" w:date="2019-02-04T15:23:00Z">
        <w:r>
          <w:rPr>
            <w:rFonts w:ascii="Arial" w:hAnsi="Arial" w:cs="Arial"/>
            <w:color w:val="auto"/>
            <w:sz w:val="24"/>
            <w:szCs w:val="24"/>
          </w:rPr>
          <w:t xml:space="preserve">W = </w:t>
        </w:r>
      </w:ins>
      <w:ins w:id="172" w:author="Sue Loh (I'M SLOH)" w:date="2019-02-04T15:25:00Z">
        <w:r w:rsidR="009051A8">
          <w:rPr>
            <w:rFonts w:ascii="Arial" w:hAnsi="Arial" w:cs="Arial"/>
            <w:color w:val="auto"/>
            <w:sz w:val="24"/>
            <w:szCs w:val="24"/>
          </w:rPr>
          <w:t>5</w:t>
        </w:r>
        <w:r w:rsidR="00481317">
          <w:rPr>
            <w:rFonts w:ascii="Arial" w:hAnsi="Arial" w:cs="Arial"/>
            <w:color w:val="auto"/>
            <w:sz w:val="24"/>
            <w:szCs w:val="24"/>
          </w:rPr>
          <w:t>0</w:t>
        </w:r>
      </w:ins>
      <w:ins w:id="173" w:author="Sue Loh (I'M SLOH)" w:date="2019-02-04T15:23:00Z">
        <w:r>
          <w:rPr>
            <w:rFonts w:ascii="Arial" w:hAnsi="Arial" w:cs="Arial"/>
            <w:color w:val="auto"/>
            <w:sz w:val="24"/>
            <w:szCs w:val="24"/>
          </w:rPr>
          <w:t xml:space="preserve"> if you kill the Wumpus, 0 otherwise</w:t>
        </w:r>
      </w:ins>
    </w:p>
    <w:p w14:paraId="063CBEF2" w14:textId="77777777" w:rsidR="0078771D" w:rsidRPr="009B6137" w:rsidRDefault="0078771D" w:rsidP="0078771D">
      <w:pPr>
        <w:pStyle w:val="HTMLPreformatted"/>
        <w:jc w:val="center"/>
        <w:rPr>
          <w:rFonts w:ascii="Arial" w:hAnsi="Arial" w:cs="Arial"/>
          <w:color w:val="auto"/>
          <w:sz w:val="24"/>
          <w:szCs w:val="24"/>
        </w:rPr>
      </w:pPr>
    </w:p>
    <w:p w14:paraId="063CBEF3" w14:textId="7177A7C1" w:rsidR="0078771D" w:rsidRPr="009B6137" w:rsidDel="00545412" w:rsidRDefault="0078771D" w:rsidP="0078771D">
      <w:pPr>
        <w:pStyle w:val="HTMLPreformatted"/>
        <w:rPr>
          <w:del w:id="174" w:author="Sue Loh (I'M SLOH)" w:date="2019-02-04T15:25:00Z"/>
          <w:rFonts w:ascii="Arial" w:hAnsi="Arial" w:cs="Arial"/>
          <w:color w:val="auto"/>
          <w:sz w:val="24"/>
          <w:szCs w:val="24"/>
        </w:rPr>
      </w:pPr>
      <w:r w:rsidRPr="009B6137">
        <w:rPr>
          <w:rFonts w:ascii="Arial" w:hAnsi="Arial" w:cs="Arial"/>
          <w:color w:val="auto"/>
          <w:sz w:val="24"/>
          <w:szCs w:val="24"/>
        </w:rPr>
        <w:lastRenderedPageBreak/>
        <w:t>The top 10 scores should be kept on file and include all of the information that made up the score (N, G,</w:t>
      </w:r>
      <w:ins w:id="175" w:author="Sue Loh (I'M SLOH)" w:date="2019-02-04T15:25:00Z">
        <w:r w:rsidR="009051A8">
          <w:rPr>
            <w:rFonts w:ascii="Arial" w:hAnsi="Arial" w:cs="Arial"/>
            <w:color w:val="auto"/>
            <w:sz w:val="24"/>
            <w:szCs w:val="24"/>
          </w:rPr>
          <w:t xml:space="preserve"> A</w:t>
        </w:r>
      </w:ins>
      <w:r w:rsidRPr="009B6137">
        <w:rPr>
          <w:rFonts w:ascii="Arial" w:hAnsi="Arial" w:cs="Arial"/>
          <w:color w:val="auto"/>
          <w:sz w:val="24"/>
          <w:szCs w:val="24"/>
        </w:rPr>
        <w:t xml:space="preserve"> and </w:t>
      </w:r>
      <w:del w:id="176" w:author="Sue Loh (I'M SLOH)" w:date="2019-02-04T15:25:00Z">
        <w:r w:rsidRPr="009B6137" w:rsidDel="009051A8">
          <w:rPr>
            <w:rFonts w:ascii="Arial" w:hAnsi="Arial" w:cs="Arial"/>
            <w:color w:val="auto"/>
            <w:sz w:val="24"/>
            <w:szCs w:val="24"/>
          </w:rPr>
          <w:delText>A</w:delText>
        </w:r>
      </w:del>
      <w:ins w:id="177" w:author="Sue Loh (I'M SLOH)" w:date="2019-02-04T15:25:00Z">
        <w:r w:rsidR="009051A8">
          <w:rPr>
            <w:rFonts w:ascii="Arial" w:hAnsi="Arial" w:cs="Arial"/>
            <w:color w:val="auto"/>
            <w:sz w:val="24"/>
            <w:szCs w:val="24"/>
          </w:rPr>
          <w:t>W</w:t>
        </w:r>
      </w:ins>
      <w:r w:rsidRPr="009B6137">
        <w:rPr>
          <w:rFonts w:ascii="Arial" w:hAnsi="Arial" w:cs="Arial"/>
          <w:color w:val="auto"/>
          <w:sz w:val="24"/>
          <w:szCs w:val="24"/>
        </w:rPr>
        <w:t>) as well as the player’s name and which cave was played.</w:t>
      </w:r>
    </w:p>
    <w:p w14:paraId="063CBEF4" w14:textId="77777777" w:rsidR="0078771D" w:rsidRPr="009B6137" w:rsidRDefault="0078771D" w:rsidP="0078771D">
      <w:pPr>
        <w:pStyle w:val="HTMLPreformatted"/>
        <w:rPr>
          <w:rFonts w:ascii="Arial" w:hAnsi="Arial" w:cs="Arial"/>
          <w:color w:val="auto"/>
          <w:sz w:val="24"/>
          <w:szCs w:val="24"/>
        </w:rPr>
      </w:pPr>
    </w:p>
    <w:p w14:paraId="063CBEF5" w14:textId="77777777" w:rsidR="0078771D" w:rsidRPr="009B6137" w:rsidDel="008F4F40" w:rsidRDefault="0078771D" w:rsidP="0078771D">
      <w:pPr>
        <w:pStyle w:val="Heading2"/>
        <w:rPr>
          <w:del w:id="178" w:author="Sue Loh (I'M SLOH)" w:date="2019-02-04T15:26:00Z"/>
        </w:rPr>
      </w:pPr>
      <w:bookmarkStart w:id="179" w:name="_Toc93232343"/>
      <w:bookmarkStart w:id="180" w:name="_Toc124588676"/>
      <w:bookmarkStart w:id="181" w:name="_Toc156132591"/>
      <w:del w:id="182" w:author="Sue Loh (I'M SLOH)" w:date="2019-02-04T15:26:00Z">
        <w:r w:rsidRPr="009B6137" w:rsidDel="008F4F40">
          <w:delText>User Interface</w:delText>
        </w:r>
        <w:bookmarkEnd w:id="179"/>
        <w:bookmarkEnd w:id="180"/>
        <w:bookmarkEnd w:id="181"/>
      </w:del>
    </w:p>
    <w:p w14:paraId="063CBEF6" w14:textId="77777777" w:rsidR="0078771D" w:rsidRPr="009B6137" w:rsidDel="008F4F40" w:rsidRDefault="0078771D" w:rsidP="0078771D">
      <w:pPr>
        <w:pStyle w:val="HTMLPreformatted"/>
        <w:rPr>
          <w:del w:id="183" w:author="Sue Loh (I'M SLOH)" w:date="2019-02-04T15:26:00Z"/>
          <w:rFonts w:ascii="Arial" w:hAnsi="Arial" w:cs="Arial"/>
          <w:b/>
          <w:color w:val="auto"/>
          <w:sz w:val="24"/>
          <w:szCs w:val="24"/>
        </w:rPr>
      </w:pPr>
    </w:p>
    <w:p w14:paraId="063CBEF7" w14:textId="77777777" w:rsidR="0078771D" w:rsidRPr="009B6137" w:rsidDel="008F4F40" w:rsidRDefault="0078771D" w:rsidP="0078771D">
      <w:pPr>
        <w:pStyle w:val="HTMLPreformatted"/>
        <w:rPr>
          <w:del w:id="184" w:author="Sue Loh (I'M SLOH)" w:date="2019-02-04T15:26:00Z"/>
          <w:rFonts w:ascii="Arial" w:hAnsi="Arial" w:cs="Arial"/>
          <w:color w:val="auto"/>
          <w:sz w:val="24"/>
          <w:szCs w:val="24"/>
        </w:rPr>
      </w:pPr>
      <w:del w:id="185" w:author="Sue Loh (I'M SLOH)" w:date="2019-02-04T15:26:00Z">
        <w:r w:rsidRPr="009B6137" w:rsidDel="008F4F40">
          <w:rPr>
            <w:rFonts w:ascii="Arial" w:hAnsi="Arial" w:cs="Arial"/>
            <w:color w:val="auto"/>
            <w:sz w:val="24"/>
            <w:szCs w:val="24"/>
          </w:rPr>
          <w:delText>At a minimum, the user interface should include a bird’s eye (looking from the ceiling of the room on down) view of the room you are in and an accurate depiction of the tunnels and which rooms they lead to.  You will need to display at all times the number of coins the player has collected, the number of turns the player has taken,  and the number of arrows the player has left.</w:delText>
        </w:r>
      </w:del>
    </w:p>
    <w:p w14:paraId="063CBEF8" w14:textId="77777777" w:rsidR="0078771D" w:rsidRPr="009B6137" w:rsidDel="008F4F40" w:rsidRDefault="0078771D" w:rsidP="0078771D">
      <w:pPr>
        <w:pStyle w:val="HTMLPreformatted"/>
        <w:rPr>
          <w:del w:id="186" w:author="Sue Loh (I'M SLOH)" w:date="2019-02-04T15:26:00Z"/>
          <w:rFonts w:ascii="Arial" w:hAnsi="Arial" w:cs="Arial"/>
          <w:color w:val="auto"/>
          <w:sz w:val="24"/>
          <w:szCs w:val="24"/>
        </w:rPr>
      </w:pPr>
    </w:p>
    <w:p w14:paraId="063CBEF9" w14:textId="296B63C7" w:rsidR="0078771D" w:rsidRPr="009B6137" w:rsidDel="008F4F40" w:rsidRDefault="0078771D" w:rsidP="0078771D">
      <w:pPr>
        <w:pStyle w:val="HTMLPreformatted"/>
        <w:rPr>
          <w:del w:id="187" w:author="Sue Loh (I'M SLOH)" w:date="2019-02-04T15:26:00Z"/>
          <w:rFonts w:ascii="Arial" w:hAnsi="Arial" w:cs="Arial"/>
          <w:color w:val="auto"/>
          <w:sz w:val="24"/>
          <w:szCs w:val="24"/>
        </w:rPr>
      </w:pPr>
      <w:del w:id="188" w:author="Sue Loh (I'M SLOH)" w:date="2019-02-04T15:26:00Z">
        <w:r w:rsidRPr="009B6137" w:rsidDel="008F4F40">
          <w:rPr>
            <w:rFonts w:ascii="Arial" w:hAnsi="Arial" w:cs="Arial"/>
            <w:color w:val="auto"/>
            <w:sz w:val="24"/>
            <w:szCs w:val="24"/>
          </w:rPr>
          <w:delText>You will also need to consider designing a user interface which will need to display secrets, hints, trivia information, trivia questions, number of correct trivia questions and number of questions needed for the current goal (at least when answering questions) and allow for user input when necessary.</w:delText>
        </w:r>
      </w:del>
    </w:p>
    <w:p w14:paraId="063CBEFA" w14:textId="77777777" w:rsidR="0078771D" w:rsidRPr="009B6137" w:rsidDel="008F4F40" w:rsidRDefault="0078771D" w:rsidP="0078771D">
      <w:pPr>
        <w:pStyle w:val="HTMLPreformatted"/>
        <w:rPr>
          <w:del w:id="189" w:author="Sue Loh (I'M SLOH)" w:date="2019-02-04T15:26:00Z"/>
          <w:rFonts w:ascii="Arial" w:hAnsi="Arial" w:cs="Arial"/>
          <w:color w:val="auto"/>
          <w:sz w:val="24"/>
          <w:szCs w:val="24"/>
        </w:rPr>
      </w:pPr>
    </w:p>
    <w:p w14:paraId="063CBEFB" w14:textId="77777777" w:rsidR="0078771D" w:rsidRPr="009B6137" w:rsidDel="008F4F40" w:rsidRDefault="0078771D" w:rsidP="0078771D">
      <w:pPr>
        <w:pStyle w:val="HTMLPreformatted"/>
        <w:rPr>
          <w:del w:id="190" w:author="Sue Loh (I'M SLOH)" w:date="2019-02-04T15:26:00Z"/>
          <w:rFonts w:ascii="Arial" w:hAnsi="Arial" w:cs="Arial"/>
          <w:color w:val="auto"/>
          <w:sz w:val="24"/>
          <w:szCs w:val="24"/>
        </w:rPr>
      </w:pPr>
      <w:del w:id="191" w:author="Sue Loh (I'M SLOH)" w:date="2019-02-04T15:26:00Z">
        <w:r w:rsidRPr="009B6137" w:rsidDel="008F4F40">
          <w:rPr>
            <w:rFonts w:ascii="Arial" w:hAnsi="Arial" w:cs="Arial"/>
            <w:color w:val="auto"/>
            <w:sz w:val="24"/>
            <w:szCs w:val="24"/>
          </w:rPr>
          <w:delText>You will need to record the players name and let them choose which cave they want to play in before the game starts.</w:delText>
        </w:r>
      </w:del>
    </w:p>
    <w:p w14:paraId="063CBEFC" w14:textId="77777777" w:rsidR="0078771D" w:rsidRPr="009B6137" w:rsidDel="008F4F40" w:rsidRDefault="0078771D" w:rsidP="0078771D">
      <w:pPr>
        <w:pStyle w:val="HTMLPreformatted"/>
        <w:rPr>
          <w:del w:id="192" w:author="Sue Loh (I'M SLOH)" w:date="2019-02-04T15:26:00Z"/>
          <w:rFonts w:ascii="Arial" w:hAnsi="Arial" w:cs="Arial"/>
          <w:color w:val="auto"/>
          <w:sz w:val="24"/>
          <w:szCs w:val="24"/>
        </w:rPr>
      </w:pPr>
    </w:p>
    <w:p w14:paraId="0B1E5A93" w14:textId="683D9210" w:rsidR="008F4F40" w:rsidRDefault="0078771D" w:rsidP="008F4F40">
      <w:pPr>
        <w:pStyle w:val="Heading2"/>
        <w:rPr>
          <w:ins w:id="193" w:author="Sue Loh (I'M SLOH)" w:date="2019-02-04T15:26:00Z"/>
        </w:rPr>
      </w:pPr>
      <w:del w:id="194" w:author="Sue Loh (I'M SLOH)" w:date="2019-02-04T15:26:00Z">
        <w:r w:rsidRPr="009B6137" w:rsidDel="008F4F40">
          <w:rPr>
            <w:sz w:val="24"/>
            <w:szCs w:val="24"/>
          </w:rPr>
          <w:delText>When not playing, the top 10 high scores should be displayed and pressing enter starts the game.</w:delText>
        </w:r>
      </w:del>
      <w:ins w:id="195" w:author="Sue Loh (I'M SLOH)" w:date="2019-02-04T15:26:00Z">
        <w:r w:rsidR="008F4F40">
          <w:t xml:space="preserve">Going </w:t>
        </w:r>
        <w:r w:rsidR="00591DC6">
          <w:t>B</w:t>
        </w:r>
        <w:r w:rsidR="008F4F40">
          <w:t xml:space="preserve">eyond the </w:t>
        </w:r>
        <w:r w:rsidR="00591DC6">
          <w:t>S</w:t>
        </w:r>
        <w:r w:rsidR="008F4F40">
          <w:t>pec</w:t>
        </w:r>
      </w:ins>
    </w:p>
    <w:p w14:paraId="3BAEA04D" w14:textId="29326DBD" w:rsidR="00591DC6" w:rsidRPr="004C65D6" w:rsidRDefault="00591DC6" w:rsidP="008F4F40">
      <w:pPr>
        <w:pStyle w:val="HTMLPreformatted"/>
        <w:rPr>
          <w:ins w:id="196" w:author="Sue Loh (I'M SLOH)" w:date="2019-02-04T15:26:00Z"/>
          <w:rFonts w:ascii="Arial" w:hAnsi="Arial" w:cs="Arial"/>
          <w:color w:val="auto"/>
          <w:sz w:val="24"/>
          <w:szCs w:val="24"/>
        </w:rPr>
      </w:pPr>
      <w:ins w:id="197" w:author="Sue Loh (I'M SLOH)" w:date="2019-02-04T15:26:00Z">
        <w:r w:rsidRPr="00591DC6">
          <w:rPr>
            <w:rFonts w:ascii="Arial" w:hAnsi="Arial" w:cs="Arial"/>
            <w:bCs/>
            <w:color w:val="auto"/>
            <w:sz w:val="24"/>
            <w:szCs w:val="24"/>
            <w:rPrChange w:id="198" w:author="Sue Loh (I'M SLOH)" w:date="2019-02-04T15:26:00Z">
              <w:rPr>
                <w:rFonts w:ascii="Arial" w:hAnsi="Arial" w:cs="Arial"/>
                <w:b/>
                <w:bCs/>
                <w:color w:val="auto"/>
                <w:sz w:val="24"/>
                <w:szCs w:val="24"/>
              </w:rPr>
            </w:rPrChange>
          </w:rPr>
          <w:t>T</w:t>
        </w:r>
        <w:r w:rsidRPr="004C65D6">
          <w:rPr>
            <w:rFonts w:ascii="Arial" w:hAnsi="Arial" w:cs="Arial"/>
            <w:color w:val="auto"/>
            <w:sz w:val="24"/>
            <w:szCs w:val="24"/>
          </w:rPr>
          <w:t>his spec</w:t>
        </w:r>
      </w:ins>
      <w:ins w:id="199" w:author="Sue Loh (I'M SLOH)" w:date="2019-02-04T15:27:00Z">
        <w:r w:rsidRPr="004C65D6">
          <w:rPr>
            <w:rFonts w:ascii="Arial" w:hAnsi="Arial" w:cs="Arial"/>
            <w:color w:val="auto"/>
            <w:sz w:val="24"/>
            <w:szCs w:val="24"/>
          </w:rPr>
          <w:t xml:space="preserve"> describes the basic rules of the game, but you might not be satisfied with the game as described here.  </w:t>
        </w:r>
        <w:r>
          <w:rPr>
            <w:rFonts w:ascii="Arial" w:hAnsi="Arial" w:cs="Arial"/>
            <w:bCs/>
            <w:color w:val="auto"/>
            <w:sz w:val="24"/>
            <w:szCs w:val="24"/>
          </w:rPr>
          <w:t>That’s OK</w:t>
        </w:r>
        <w:r w:rsidR="005E15BB">
          <w:rPr>
            <w:rFonts w:ascii="Arial" w:hAnsi="Arial" w:cs="Arial"/>
            <w:bCs/>
            <w:color w:val="auto"/>
            <w:sz w:val="24"/>
            <w:szCs w:val="24"/>
          </w:rPr>
          <w:t xml:space="preserve"> – here are some other things you might think about!</w:t>
        </w:r>
      </w:ins>
    </w:p>
    <w:p w14:paraId="063CBF60" w14:textId="67EA3431" w:rsidR="00591DC6" w:rsidRPr="00591DC6" w:rsidRDefault="00591DC6" w:rsidP="008F4F40">
      <w:pPr>
        <w:pStyle w:val="HTMLPreformatted"/>
        <w:rPr>
          <w:ins w:id="200" w:author="Sue Loh (I'M SLOH)" w:date="2019-02-04T15:26:00Z"/>
          <w:rFonts w:ascii="Arial" w:hAnsi="Arial" w:cs="Arial"/>
          <w:bCs/>
          <w:color w:val="auto"/>
          <w:sz w:val="24"/>
          <w:szCs w:val="24"/>
          <w:rPrChange w:id="201" w:author="Sue Loh (I'M SLOH)" w:date="2019-02-04T15:26:00Z">
            <w:rPr>
              <w:ins w:id="202" w:author="Sue Loh (I'M SLOH)" w:date="2019-02-04T15:26:00Z"/>
              <w:rFonts w:ascii="Arial" w:hAnsi="Arial" w:cs="Arial"/>
              <w:b/>
              <w:bCs/>
              <w:color w:val="auto"/>
              <w:sz w:val="24"/>
              <w:szCs w:val="24"/>
            </w:rPr>
          </w:rPrChange>
        </w:rPr>
      </w:pPr>
    </w:p>
    <w:p w14:paraId="26856490" w14:textId="47609AE0" w:rsidR="008F4F40" w:rsidRDefault="008F4F40" w:rsidP="008F4F40">
      <w:pPr>
        <w:pStyle w:val="HTMLPreformatted"/>
        <w:rPr>
          <w:ins w:id="203" w:author="Sue Loh (I'M SLOH)" w:date="2019-02-04T15:26:00Z"/>
          <w:rFonts w:ascii="Arial" w:hAnsi="Arial" w:cs="Arial"/>
          <w:b/>
          <w:bCs/>
          <w:color w:val="auto"/>
          <w:sz w:val="24"/>
          <w:szCs w:val="24"/>
        </w:rPr>
      </w:pPr>
      <w:ins w:id="204" w:author="Sue Loh (I'M SLOH)" w:date="2019-02-04T15:26:00Z">
        <w:r>
          <w:rPr>
            <w:rFonts w:ascii="Arial" w:hAnsi="Arial" w:cs="Arial"/>
            <w:b/>
            <w:bCs/>
            <w:color w:val="auto"/>
            <w:sz w:val="24"/>
            <w:szCs w:val="24"/>
          </w:rPr>
          <w:t xml:space="preserve">Test mode. </w:t>
        </w:r>
        <w:r w:rsidRPr="00C30A7F">
          <w:rPr>
            <w:rFonts w:ascii="Arial" w:hAnsi="Arial" w:cs="Arial"/>
            <w:color w:val="auto"/>
            <w:sz w:val="24"/>
            <w:szCs w:val="24"/>
          </w:rPr>
          <w:t xml:space="preserve">Building, testing and </w:t>
        </w:r>
        <w:r>
          <w:rPr>
            <w:rFonts w:ascii="Arial" w:hAnsi="Arial" w:cs="Arial"/>
            <w:color w:val="auto"/>
            <w:sz w:val="24"/>
            <w:szCs w:val="24"/>
          </w:rPr>
          <w:t>demonstrating</w:t>
        </w:r>
        <w:r w:rsidRPr="00C30A7F">
          <w:rPr>
            <w:rFonts w:ascii="Arial" w:hAnsi="Arial" w:cs="Arial"/>
            <w:color w:val="auto"/>
            <w:sz w:val="24"/>
            <w:szCs w:val="24"/>
          </w:rPr>
          <w:t xml:space="preserve"> your game is important. Consider having a mode that allows you to easily trigger each encounter</w:t>
        </w:r>
        <w:r>
          <w:rPr>
            <w:rFonts w:ascii="Arial" w:hAnsi="Arial" w:cs="Arial"/>
            <w:color w:val="auto"/>
            <w:sz w:val="24"/>
            <w:szCs w:val="24"/>
          </w:rPr>
          <w:t xml:space="preserve"> in the UI</w:t>
        </w:r>
        <w:r w:rsidRPr="00C30A7F">
          <w:rPr>
            <w:rFonts w:ascii="Arial" w:hAnsi="Arial" w:cs="Arial"/>
            <w:color w:val="auto"/>
            <w:sz w:val="24"/>
            <w:szCs w:val="24"/>
          </w:rPr>
          <w:t xml:space="preserve">. </w:t>
        </w:r>
        <w:r>
          <w:rPr>
            <w:rFonts w:ascii="Arial" w:hAnsi="Arial" w:cs="Arial"/>
            <w:color w:val="auto"/>
            <w:sz w:val="24"/>
            <w:szCs w:val="24"/>
          </w:rPr>
          <w:t>Not only will this make it easy for you to show off the game to your teacher, mentor</w:t>
        </w:r>
      </w:ins>
      <w:ins w:id="205" w:author="Sue Loh (I'M SLOH)" w:date="2019-02-04T15:28:00Z">
        <w:r w:rsidR="00A766A6">
          <w:rPr>
            <w:rFonts w:ascii="Arial" w:hAnsi="Arial" w:cs="Arial"/>
            <w:color w:val="auto"/>
            <w:sz w:val="24"/>
            <w:szCs w:val="24"/>
          </w:rPr>
          <w:t>s</w:t>
        </w:r>
      </w:ins>
      <w:ins w:id="206" w:author="Sue Loh (I'M SLOH)" w:date="2019-02-04T15:26:00Z">
        <w:r>
          <w:rPr>
            <w:rFonts w:ascii="Arial" w:hAnsi="Arial" w:cs="Arial"/>
            <w:color w:val="auto"/>
            <w:sz w:val="24"/>
            <w:szCs w:val="24"/>
          </w:rPr>
          <w:t xml:space="preserve"> and judges, but will save you lots of time when testing. Having a cave </w:t>
        </w:r>
        <w:r w:rsidRPr="00C30A7F">
          <w:rPr>
            <w:rFonts w:ascii="Arial" w:hAnsi="Arial" w:cs="Arial"/>
            <w:color w:val="auto"/>
            <w:sz w:val="24"/>
            <w:szCs w:val="24"/>
          </w:rPr>
          <w:t xml:space="preserve">with </w:t>
        </w:r>
      </w:ins>
      <w:ins w:id="207" w:author="Sue Loh (I'M SLOH)" w:date="2019-02-04T15:28:00Z">
        <w:r w:rsidR="005E15BB">
          <w:rPr>
            <w:rFonts w:ascii="Arial" w:hAnsi="Arial" w:cs="Arial"/>
            <w:color w:val="auto"/>
            <w:sz w:val="24"/>
            <w:szCs w:val="24"/>
          </w:rPr>
          <w:t xml:space="preserve">a </w:t>
        </w:r>
      </w:ins>
      <w:ins w:id="208" w:author="Sue Loh (I'M SLOH)" w:date="2019-02-04T15:26:00Z">
        <w:r w:rsidRPr="00C30A7F">
          <w:rPr>
            <w:rFonts w:ascii="Arial" w:hAnsi="Arial" w:cs="Arial"/>
            <w:color w:val="auto"/>
            <w:sz w:val="24"/>
            <w:szCs w:val="24"/>
          </w:rPr>
          <w:t>small number of rooms</w:t>
        </w:r>
        <w:r>
          <w:rPr>
            <w:rFonts w:ascii="Arial" w:hAnsi="Arial" w:cs="Arial"/>
            <w:color w:val="auto"/>
            <w:sz w:val="24"/>
            <w:szCs w:val="24"/>
          </w:rPr>
          <w:t xml:space="preserve"> is a good way to do this. So is having some way to force </w:t>
        </w:r>
      </w:ins>
      <w:ins w:id="209" w:author="Sue Loh (I'M SLOH)" w:date="2019-02-04T15:28:00Z">
        <w:r w:rsidR="005E15BB">
          <w:rPr>
            <w:rFonts w:ascii="Arial" w:hAnsi="Arial" w:cs="Arial"/>
            <w:color w:val="auto"/>
            <w:sz w:val="24"/>
            <w:szCs w:val="24"/>
          </w:rPr>
          <w:t xml:space="preserve">the </w:t>
        </w:r>
      </w:ins>
      <w:ins w:id="210" w:author="Sue Loh (I'M SLOH)" w:date="2019-02-04T15:26:00Z">
        <w:r>
          <w:rPr>
            <w:rFonts w:ascii="Arial" w:hAnsi="Arial" w:cs="Arial"/>
            <w:color w:val="auto"/>
            <w:sz w:val="24"/>
            <w:szCs w:val="24"/>
          </w:rPr>
          <w:t xml:space="preserve">location of </w:t>
        </w:r>
      </w:ins>
      <w:ins w:id="211" w:author="Sue Loh (I'M SLOH)" w:date="2019-02-04T15:28:00Z">
        <w:r w:rsidR="005E15BB">
          <w:rPr>
            <w:rFonts w:ascii="Arial" w:hAnsi="Arial" w:cs="Arial"/>
            <w:color w:val="auto"/>
            <w:sz w:val="24"/>
            <w:szCs w:val="24"/>
          </w:rPr>
          <w:t xml:space="preserve">the </w:t>
        </w:r>
      </w:ins>
      <w:ins w:id="212" w:author="Sue Loh (I'M SLOH)" w:date="2019-02-04T15:26:00Z">
        <w:r>
          <w:rPr>
            <w:rFonts w:ascii="Arial" w:hAnsi="Arial" w:cs="Arial"/>
            <w:color w:val="auto"/>
            <w:sz w:val="24"/>
            <w:szCs w:val="24"/>
          </w:rPr>
          <w:t xml:space="preserve">Wumpus, hazards and food. </w:t>
        </w:r>
      </w:ins>
    </w:p>
    <w:p w14:paraId="666FB3C3" w14:textId="77777777" w:rsidR="008F4F40" w:rsidRDefault="008F4F40" w:rsidP="008F4F40">
      <w:pPr>
        <w:pStyle w:val="HTMLPreformatted"/>
        <w:rPr>
          <w:ins w:id="213" w:author="Sue Loh (I'M SLOH)" w:date="2019-02-04T15:26:00Z"/>
          <w:rFonts w:ascii="Arial" w:hAnsi="Arial" w:cs="Arial"/>
          <w:b/>
          <w:bCs/>
          <w:color w:val="auto"/>
          <w:sz w:val="24"/>
          <w:szCs w:val="24"/>
        </w:rPr>
      </w:pPr>
    </w:p>
    <w:p w14:paraId="66503CAB" w14:textId="4580B765" w:rsidR="008F4F40" w:rsidRDefault="008F4F40" w:rsidP="008F4F40">
      <w:pPr>
        <w:pStyle w:val="HTMLPreformatted"/>
        <w:rPr>
          <w:ins w:id="214" w:author="Sue Loh (I'M SLOH)" w:date="2019-02-04T15:26:00Z"/>
          <w:rFonts w:ascii="Arial" w:hAnsi="Arial" w:cs="Arial"/>
          <w:color w:val="auto"/>
          <w:sz w:val="24"/>
          <w:szCs w:val="24"/>
        </w:rPr>
      </w:pPr>
      <w:ins w:id="215" w:author="Sue Loh (I'M SLOH)" w:date="2019-02-04T15:26:00Z">
        <w:r w:rsidRPr="00B769AA">
          <w:rPr>
            <w:rFonts w:ascii="Arial" w:hAnsi="Arial" w:cs="Arial"/>
            <w:b/>
            <w:bCs/>
            <w:color w:val="auto"/>
            <w:sz w:val="24"/>
            <w:szCs w:val="24"/>
          </w:rPr>
          <w:t>Make it your own</w:t>
        </w:r>
        <w:r>
          <w:rPr>
            <w:rFonts w:ascii="Arial" w:hAnsi="Arial" w:cs="Arial"/>
            <w:color w:val="auto"/>
            <w:sz w:val="24"/>
            <w:szCs w:val="24"/>
          </w:rPr>
          <w:t xml:space="preserve">. As you code to spec and get to the point of actually playing your game for the first time, you’ll get ideas on how to make it better. Take the leap. Treat </w:t>
        </w:r>
      </w:ins>
      <w:ins w:id="216" w:author="Sue Loh (I'M SLOH)" w:date="2019-02-04T15:27:00Z">
        <w:r w:rsidR="005E15BB">
          <w:rPr>
            <w:rFonts w:ascii="Arial" w:hAnsi="Arial" w:cs="Arial"/>
            <w:color w:val="auto"/>
            <w:sz w:val="24"/>
            <w:szCs w:val="24"/>
          </w:rPr>
          <w:t xml:space="preserve">the </w:t>
        </w:r>
      </w:ins>
      <w:ins w:id="217" w:author="Sue Loh (I'M SLOH)" w:date="2019-02-04T15:26:00Z">
        <w:r>
          <w:rPr>
            <w:rFonts w:ascii="Arial" w:hAnsi="Arial" w:cs="Arial"/>
            <w:color w:val="auto"/>
            <w:sz w:val="24"/>
            <w:szCs w:val="24"/>
          </w:rPr>
          <w:t xml:space="preserve">spec more as a starting point and a guide. Go ahead, paint outside the lines. </w:t>
        </w:r>
      </w:ins>
    </w:p>
    <w:p w14:paraId="2F345D7D" w14:textId="77777777" w:rsidR="008F4F40" w:rsidRDefault="008F4F40" w:rsidP="008F4F40">
      <w:pPr>
        <w:pStyle w:val="HTMLPreformatted"/>
        <w:rPr>
          <w:ins w:id="218" w:author="Sue Loh (I'M SLOH)" w:date="2019-02-04T15:26:00Z"/>
          <w:rFonts w:ascii="Arial" w:hAnsi="Arial" w:cs="Arial"/>
          <w:b/>
          <w:bCs/>
          <w:color w:val="auto"/>
          <w:sz w:val="24"/>
          <w:szCs w:val="24"/>
        </w:rPr>
      </w:pPr>
    </w:p>
    <w:p w14:paraId="06F3576F" w14:textId="78872BCC" w:rsidR="008F4F40" w:rsidRDefault="008F4F40" w:rsidP="008F4F40">
      <w:pPr>
        <w:pStyle w:val="HTMLPreformatted"/>
        <w:rPr>
          <w:ins w:id="219" w:author="Sue Loh (I'M SLOH)" w:date="2019-02-04T15:26:00Z"/>
          <w:rFonts w:ascii="Arial" w:hAnsi="Arial" w:cs="Arial"/>
          <w:color w:val="auto"/>
          <w:sz w:val="24"/>
          <w:szCs w:val="24"/>
        </w:rPr>
      </w:pPr>
      <w:ins w:id="220" w:author="Sue Loh (I'M SLOH)" w:date="2019-02-04T15:26:00Z">
        <w:r w:rsidRPr="00C30A7F">
          <w:rPr>
            <w:rFonts w:ascii="Arial" w:hAnsi="Arial" w:cs="Arial"/>
            <w:b/>
            <w:bCs/>
            <w:color w:val="auto"/>
            <w:sz w:val="24"/>
            <w:szCs w:val="24"/>
          </w:rPr>
          <w:t>Make it fun</w:t>
        </w:r>
        <w:r>
          <w:rPr>
            <w:rFonts w:ascii="Arial" w:hAnsi="Arial" w:cs="Arial"/>
            <w:color w:val="auto"/>
            <w:sz w:val="24"/>
            <w:szCs w:val="24"/>
          </w:rPr>
          <w:t>. The spec leaves a lot to imagination, by choice. It is up to you to make the game engaging and fun. Ask yourself, is the game too easy</w:t>
        </w:r>
      </w:ins>
      <w:ins w:id="221" w:author="Sue Loh (I'M SLOH)" w:date="2019-02-04T15:28:00Z">
        <w:r w:rsidR="00A766A6">
          <w:rPr>
            <w:rFonts w:ascii="Arial" w:hAnsi="Arial" w:cs="Arial"/>
            <w:color w:val="auto"/>
            <w:sz w:val="24"/>
            <w:szCs w:val="24"/>
          </w:rPr>
          <w:t xml:space="preserve"> </w:t>
        </w:r>
      </w:ins>
      <w:ins w:id="222" w:author="Sue Loh (I'M SLOH)" w:date="2019-02-04T15:26:00Z">
        <w:r>
          <w:rPr>
            <w:rFonts w:ascii="Arial" w:hAnsi="Arial" w:cs="Arial"/>
            <w:color w:val="auto"/>
            <w:sz w:val="24"/>
            <w:szCs w:val="24"/>
          </w:rPr>
          <w:t>/ too hard</w:t>
        </w:r>
      </w:ins>
      <w:ins w:id="223" w:author="Sue Loh (I'M SLOH)" w:date="2019-02-04T15:28:00Z">
        <w:r w:rsidR="00A766A6">
          <w:rPr>
            <w:rFonts w:ascii="Arial" w:hAnsi="Arial" w:cs="Arial"/>
            <w:color w:val="auto"/>
            <w:sz w:val="24"/>
            <w:szCs w:val="24"/>
          </w:rPr>
          <w:t xml:space="preserve"> </w:t>
        </w:r>
      </w:ins>
      <w:ins w:id="224" w:author="Sue Loh (I'M SLOH)" w:date="2019-02-04T15:26:00Z">
        <w:r>
          <w:rPr>
            <w:rFonts w:ascii="Arial" w:hAnsi="Arial" w:cs="Arial"/>
            <w:color w:val="auto"/>
            <w:sz w:val="24"/>
            <w:szCs w:val="24"/>
          </w:rPr>
          <w:t xml:space="preserve">/ too annoying? Do you want to play it again? Is it awesome? If some rule is getting in the way of making it fun, change it, and tell us about it. </w:t>
        </w:r>
      </w:ins>
      <w:ins w:id="225" w:author="Sue Loh (I'M SLOH)" w:date="2019-02-04T15:28:00Z">
        <w:r w:rsidR="00A766A6" w:rsidRPr="00A766A6">
          <w:rPr>
            <w:rFonts w:ascii="Segoe UI Emoji" w:eastAsia="Segoe UI Emoji" w:hAnsi="Segoe UI Emoji" w:cs="Segoe UI Emoji"/>
            <w:color w:val="auto"/>
            <w:sz w:val="24"/>
            <w:szCs w:val="24"/>
          </w:rPr>
          <w:t>😊</w:t>
        </w:r>
      </w:ins>
      <w:ins w:id="226" w:author="Sue Loh (I'M SLOH)" w:date="2019-02-04T15:26:00Z">
        <w:r>
          <w:rPr>
            <w:rFonts w:ascii="Arial" w:hAnsi="Arial" w:cs="Arial"/>
            <w:color w:val="auto"/>
            <w:sz w:val="24"/>
            <w:szCs w:val="24"/>
          </w:rPr>
          <w:t xml:space="preserve"> </w:t>
        </w:r>
      </w:ins>
    </w:p>
    <w:p w14:paraId="406DFAB1" w14:textId="77777777" w:rsidR="008F4F40" w:rsidRDefault="008F4F40" w:rsidP="008F4F40">
      <w:pPr>
        <w:pStyle w:val="HTMLPreformatted"/>
        <w:rPr>
          <w:ins w:id="227" w:author="Sue Loh (I'M SLOH)" w:date="2019-02-04T15:26:00Z"/>
          <w:rFonts w:ascii="Arial" w:hAnsi="Arial" w:cs="Arial"/>
          <w:b/>
          <w:bCs/>
          <w:color w:val="auto"/>
          <w:sz w:val="24"/>
          <w:szCs w:val="24"/>
        </w:rPr>
      </w:pPr>
    </w:p>
    <w:p w14:paraId="56372913" w14:textId="77777777" w:rsidR="008F4F40" w:rsidRDefault="008F4F40" w:rsidP="008F4F40">
      <w:pPr>
        <w:pStyle w:val="HTMLPreformatted"/>
        <w:rPr>
          <w:ins w:id="228" w:author="Sue Loh (I'M SLOH)" w:date="2019-02-04T15:26:00Z"/>
          <w:rFonts w:ascii="Arial" w:hAnsi="Arial" w:cs="Arial"/>
          <w:color w:val="auto"/>
          <w:sz w:val="24"/>
          <w:szCs w:val="24"/>
        </w:rPr>
      </w:pPr>
      <w:ins w:id="229" w:author="Sue Loh (I'M SLOH)" w:date="2019-02-04T15:26:00Z">
        <w:r w:rsidRPr="00C30A7F">
          <w:rPr>
            <w:rFonts w:ascii="Arial" w:hAnsi="Arial" w:cs="Arial"/>
            <w:b/>
            <w:bCs/>
            <w:color w:val="auto"/>
            <w:sz w:val="24"/>
            <w:szCs w:val="24"/>
          </w:rPr>
          <w:t>Tell a story</w:t>
        </w:r>
        <w:r>
          <w:rPr>
            <w:rFonts w:ascii="Arial" w:hAnsi="Arial" w:cs="Arial"/>
            <w:color w:val="auto"/>
            <w:sz w:val="24"/>
            <w:szCs w:val="24"/>
          </w:rPr>
          <w:t xml:space="preserve">. Backstory. Heroes. </w:t>
        </w:r>
        <w:proofErr w:type="spellStart"/>
        <w:r>
          <w:rPr>
            <w:rFonts w:ascii="Arial" w:hAnsi="Arial" w:cs="Arial"/>
            <w:color w:val="auto"/>
            <w:sz w:val="24"/>
            <w:szCs w:val="24"/>
          </w:rPr>
          <w:t>Villians</w:t>
        </w:r>
        <w:proofErr w:type="spellEnd"/>
        <w:r>
          <w:rPr>
            <w:rFonts w:ascii="Arial" w:hAnsi="Arial" w:cs="Arial"/>
            <w:color w:val="auto"/>
            <w:sz w:val="24"/>
            <w:szCs w:val="24"/>
          </w:rPr>
          <w:t xml:space="preserve">. Angst. Ethos. Emotion. Cut scenes. Visuals. Sounds. Think about stuff you like and infuse your game with a personality. What is a game if not a story and a challenge? </w:t>
        </w:r>
      </w:ins>
    </w:p>
    <w:p w14:paraId="1D2F9067" w14:textId="77777777" w:rsidR="008F4F40" w:rsidRDefault="008F4F40" w:rsidP="008F4F40">
      <w:pPr>
        <w:pStyle w:val="HTMLPreformatted"/>
        <w:rPr>
          <w:ins w:id="230" w:author="Sue Loh (I'M SLOH)" w:date="2019-02-04T15:26:00Z"/>
          <w:rFonts w:ascii="Arial" w:hAnsi="Arial" w:cs="Arial"/>
          <w:b/>
          <w:bCs/>
          <w:color w:val="auto"/>
          <w:sz w:val="24"/>
          <w:szCs w:val="24"/>
        </w:rPr>
      </w:pPr>
    </w:p>
    <w:p w14:paraId="44C3725F" w14:textId="62665D4B" w:rsidR="008F4F40" w:rsidRDefault="008F4F40" w:rsidP="008F4F40">
      <w:pPr>
        <w:pStyle w:val="HTMLPreformatted"/>
        <w:rPr>
          <w:ins w:id="231" w:author="Sue Loh (I'M SLOH)" w:date="2019-02-04T15:26:00Z"/>
          <w:rFonts w:ascii="Arial" w:hAnsi="Arial" w:cs="Arial"/>
          <w:color w:val="auto"/>
          <w:sz w:val="24"/>
          <w:szCs w:val="24"/>
        </w:rPr>
      </w:pPr>
      <w:ins w:id="232" w:author="Sue Loh (I'M SLOH)" w:date="2019-02-04T15:26:00Z">
        <w:r w:rsidRPr="00C30A7F">
          <w:rPr>
            <w:rFonts w:ascii="Arial" w:hAnsi="Arial" w:cs="Arial"/>
            <w:b/>
            <w:bCs/>
            <w:color w:val="auto"/>
            <w:sz w:val="24"/>
            <w:szCs w:val="24"/>
          </w:rPr>
          <w:t xml:space="preserve">Make it </w:t>
        </w:r>
        <w:r>
          <w:rPr>
            <w:rFonts w:ascii="Arial" w:hAnsi="Arial" w:cs="Arial"/>
            <w:b/>
            <w:bCs/>
            <w:color w:val="auto"/>
            <w:sz w:val="24"/>
            <w:szCs w:val="24"/>
          </w:rPr>
          <w:t xml:space="preserve">bigger. Harder. </w:t>
        </w:r>
        <w:r>
          <w:rPr>
            <w:rFonts w:ascii="Arial" w:hAnsi="Arial" w:cs="Arial"/>
            <w:color w:val="auto"/>
            <w:sz w:val="24"/>
            <w:szCs w:val="24"/>
          </w:rPr>
          <w:t xml:space="preserve">Congratulations if you made a game that meets the spec, and still have time and energy to spare. Perhaps the questions </w:t>
        </w:r>
      </w:ins>
      <w:ins w:id="233" w:author="Sue Loh (I'M SLOH)" w:date="2019-02-04T15:29:00Z">
        <w:r w:rsidR="00A766A6">
          <w:rPr>
            <w:rFonts w:ascii="Arial" w:hAnsi="Arial" w:cs="Arial"/>
            <w:color w:val="auto"/>
            <w:sz w:val="24"/>
            <w:szCs w:val="24"/>
          </w:rPr>
          <w:t xml:space="preserve">the </w:t>
        </w:r>
      </w:ins>
      <w:ins w:id="234" w:author="Sue Loh (I'M SLOH)" w:date="2019-02-04T15:26:00Z">
        <w:r>
          <w:rPr>
            <w:rFonts w:ascii="Arial" w:hAnsi="Arial" w:cs="Arial"/>
            <w:color w:val="auto"/>
            <w:sz w:val="24"/>
            <w:szCs w:val="24"/>
          </w:rPr>
          <w:t xml:space="preserve">Wumpus asks are not dumb trivia but follow </w:t>
        </w:r>
      </w:ins>
      <w:ins w:id="235" w:author="Sue Loh (I'M SLOH)" w:date="2019-02-04T15:29:00Z">
        <w:r w:rsidR="00A766A6">
          <w:rPr>
            <w:rFonts w:ascii="Arial" w:hAnsi="Arial" w:cs="Arial"/>
            <w:color w:val="auto"/>
            <w:sz w:val="24"/>
            <w:szCs w:val="24"/>
          </w:rPr>
          <w:t xml:space="preserve">the same </w:t>
        </w:r>
      </w:ins>
      <w:ins w:id="236" w:author="Sue Loh (I'M SLOH)" w:date="2019-02-04T15:26:00Z">
        <w:r>
          <w:rPr>
            <w:rFonts w:ascii="Arial" w:hAnsi="Arial" w:cs="Arial"/>
            <w:color w:val="auto"/>
            <w:sz w:val="24"/>
            <w:szCs w:val="24"/>
          </w:rPr>
          <w:t xml:space="preserve">theme </w:t>
        </w:r>
      </w:ins>
      <w:ins w:id="237" w:author="Sue Loh (I'M SLOH)" w:date="2019-02-04T15:29:00Z">
        <w:r w:rsidR="00A766A6">
          <w:rPr>
            <w:rFonts w:ascii="Arial" w:hAnsi="Arial" w:cs="Arial"/>
            <w:color w:val="auto"/>
            <w:sz w:val="24"/>
            <w:szCs w:val="24"/>
          </w:rPr>
          <w:t>as</w:t>
        </w:r>
      </w:ins>
      <w:ins w:id="238" w:author="Sue Loh (I'M SLOH)" w:date="2019-02-04T15:26:00Z">
        <w:r>
          <w:rPr>
            <w:rFonts w:ascii="Arial" w:hAnsi="Arial" w:cs="Arial"/>
            <w:color w:val="auto"/>
            <w:sz w:val="24"/>
            <w:szCs w:val="24"/>
          </w:rPr>
          <w:t xml:space="preserve"> the map</w:t>
        </w:r>
      </w:ins>
      <w:ins w:id="239" w:author="Sue Loh (I'M SLOH)" w:date="2019-02-04T15:29:00Z">
        <w:r w:rsidR="00A766A6">
          <w:rPr>
            <w:rFonts w:ascii="Arial" w:hAnsi="Arial" w:cs="Arial"/>
            <w:color w:val="auto"/>
            <w:sz w:val="24"/>
            <w:szCs w:val="24"/>
          </w:rPr>
          <w:t>,</w:t>
        </w:r>
      </w:ins>
      <w:ins w:id="240" w:author="Sue Loh (I'M SLOH)" w:date="2019-02-04T15:26:00Z">
        <w:r>
          <w:rPr>
            <w:rFonts w:ascii="Arial" w:hAnsi="Arial" w:cs="Arial"/>
            <w:color w:val="auto"/>
            <w:sz w:val="24"/>
            <w:szCs w:val="24"/>
          </w:rPr>
          <w:t xml:space="preserve"> or draw the player into a d</w:t>
        </w:r>
        <w:r w:rsidRPr="00C30A7F">
          <w:rPr>
            <w:rFonts w:ascii="Arial" w:hAnsi="Arial" w:cs="Arial"/>
            <w:color w:val="auto"/>
            <w:sz w:val="24"/>
            <w:szCs w:val="24"/>
          </w:rPr>
          <w:t xml:space="preserve">eep </w:t>
        </w:r>
        <w:r>
          <w:rPr>
            <w:rFonts w:ascii="Arial" w:hAnsi="Arial" w:cs="Arial"/>
            <w:color w:val="auto"/>
            <w:sz w:val="24"/>
            <w:szCs w:val="24"/>
          </w:rPr>
          <w:t>dialog? Perhaps there are mind bending puzzles? Or good old-fashioned shoot-</w:t>
        </w:r>
        <w:proofErr w:type="spellStart"/>
        <w:r>
          <w:rPr>
            <w:rFonts w:ascii="Arial" w:hAnsi="Arial" w:cs="Arial"/>
            <w:color w:val="auto"/>
            <w:sz w:val="24"/>
            <w:szCs w:val="24"/>
          </w:rPr>
          <w:t>em</w:t>
        </w:r>
        <w:proofErr w:type="spellEnd"/>
        <w:r>
          <w:rPr>
            <w:rFonts w:ascii="Arial" w:hAnsi="Arial" w:cs="Arial"/>
            <w:color w:val="auto"/>
            <w:sz w:val="24"/>
            <w:szCs w:val="24"/>
          </w:rPr>
          <w:t>-first? Want your own mini-game to resolve</w:t>
        </w:r>
      </w:ins>
      <w:ins w:id="241" w:author="Sue Loh (I'M SLOH)" w:date="2019-02-04T15:29:00Z">
        <w:r w:rsidR="00E01382">
          <w:rPr>
            <w:rFonts w:ascii="Arial" w:hAnsi="Arial" w:cs="Arial"/>
            <w:color w:val="auto"/>
            <w:sz w:val="24"/>
            <w:szCs w:val="24"/>
          </w:rPr>
          <w:t xml:space="preserve"> the</w:t>
        </w:r>
      </w:ins>
      <w:ins w:id="242" w:author="Sue Loh (I'M SLOH)" w:date="2019-02-04T15:26:00Z">
        <w:r>
          <w:rPr>
            <w:rFonts w:ascii="Arial" w:hAnsi="Arial" w:cs="Arial"/>
            <w:color w:val="auto"/>
            <w:sz w:val="24"/>
            <w:szCs w:val="24"/>
          </w:rPr>
          <w:t xml:space="preserve"> battle with the Wumpus? Go ahead, run with it. We won’t stop you. But remember, walk first. </w:t>
        </w:r>
      </w:ins>
      <w:ins w:id="243" w:author="Sue Loh (I'M SLOH)" w:date="2019-02-04T15:29:00Z">
        <w:r w:rsidR="00E01382">
          <w:rPr>
            <w:rFonts w:ascii="Arial" w:hAnsi="Arial" w:cs="Arial"/>
            <w:color w:val="auto"/>
            <w:sz w:val="24"/>
            <w:szCs w:val="24"/>
          </w:rPr>
          <w:t>Get some basic stuff working</w:t>
        </w:r>
      </w:ins>
      <w:ins w:id="244" w:author="Sue Loh (I'M SLOH)" w:date="2019-02-04T15:26:00Z">
        <w:r>
          <w:rPr>
            <w:rFonts w:ascii="Arial" w:hAnsi="Arial" w:cs="Arial"/>
            <w:color w:val="auto"/>
            <w:sz w:val="24"/>
            <w:szCs w:val="24"/>
          </w:rPr>
          <w:t xml:space="preserve"> and then embark on your vision</w:t>
        </w:r>
      </w:ins>
      <w:ins w:id="245" w:author="Sue Loh (I'M SLOH)" w:date="2019-02-04T15:30:00Z">
        <w:r w:rsidR="00E01382">
          <w:rPr>
            <w:rFonts w:ascii="Arial" w:hAnsi="Arial" w:cs="Arial"/>
            <w:color w:val="auto"/>
            <w:sz w:val="24"/>
            <w:szCs w:val="24"/>
          </w:rPr>
          <w:t xml:space="preserve">, so you have a </w:t>
        </w:r>
        <w:r w:rsidR="00AC2643">
          <w:rPr>
            <w:rFonts w:ascii="Arial" w:hAnsi="Arial" w:cs="Arial"/>
            <w:color w:val="auto"/>
            <w:sz w:val="24"/>
            <w:szCs w:val="24"/>
          </w:rPr>
          <w:t>safety net if you try something bigger than you realized</w:t>
        </w:r>
      </w:ins>
      <w:ins w:id="246" w:author="Sue Loh (I'M SLOH)" w:date="2019-02-04T15:26:00Z">
        <w:r>
          <w:rPr>
            <w:rFonts w:ascii="Arial" w:hAnsi="Arial" w:cs="Arial"/>
            <w:color w:val="auto"/>
            <w:sz w:val="24"/>
            <w:szCs w:val="24"/>
          </w:rPr>
          <w:t>.</w:t>
        </w:r>
      </w:ins>
    </w:p>
    <w:p w14:paraId="5BE8C019" w14:textId="77777777" w:rsidR="008F4F40" w:rsidRPr="00632B8D" w:rsidRDefault="008F4F40" w:rsidP="00632B8D">
      <w:pPr>
        <w:pStyle w:val="HTMLPreformatted"/>
        <w:rPr>
          <w:rFonts w:ascii="Arial" w:hAnsi="Arial" w:cs="Arial"/>
          <w:color w:val="auto"/>
          <w:sz w:val="24"/>
          <w:szCs w:val="24"/>
        </w:rPr>
      </w:pPr>
    </w:p>
    <w:sectPr w:rsidR="008F4F40" w:rsidRPr="00632B8D" w:rsidSect="00481317">
      <w:headerReference w:type="even" r:id="rId11"/>
      <w:headerReference w:type="default" r:id="rId12"/>
      <w:footerReference w:type="even" r:id="rId13"/>
      <w:footerReference w:type="default" r:id="rId14"/>
      <w:headerReference w:type="first" r:id="rId15"/>
      <w:footerReference w:type="firs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555024" w14:textId="77777777" w:rsidR="004C127C" w:rsidRDefault="004C127C">
      <w:r>
        <w:separator/>
      </w:r>
    </w:p>
  </w:endnote>
  <w:endnote w:type="continuationSeparator" w:id="0">
    <w:p w14:paraId="67384636" w14:textId="77777777" w:rsidR="004C127C" w:rsidRDefault="004C127C">
      <w:r>
        <w:continuationSeparator/>
      </w:r>
    </w:p>
  </w:endnote>
  <w:endnote w:type="continuationNotice" w:id="1">
    <w:p w14:paraId="607944DC" w14:textId="77777777" w:rsidR="004C127C" w:rsidRDefault="004C12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9CAC6C" w14:textId="77777777" w:rsidR="00CF0DBD" w:rsidRDefault="00CF0D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3CC136" w14:textId="0F4E94F4" w:rsidR="00244B0E" w:rsidRDefault="00244B0E" w:rsidP="00CD3926">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601564" w14:textId="77777777" w:rsidR="00CF0DBD" w:rsidRDefault="00CF0D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1BCABF" w14:textId="77777777" w:rsidR="004C127C" w:rsidRDefault="004C127C">
      <w:r>
        <w:separator/>
      </w:r>
    </w:p>
  </w:footnote>
  <w:footnote w:type="continuationSeparator" w:id="0">
    <w:p w14:paraId="4037F8E9" w14:textId="77777777" w:rsidR="004C127C" w:rsidRDefault="004C127C">
      <w:r>
        <w:continuationSeparator/>
      </w:r>
    </w:p>
  </w:footnote>
  <w:footnote w:type="continuationNotice" w:id="1">
    <w:p w14:paraId="5AB7BA67" w14:textId="77777777" w:rsidR="004C127C" w:rsidRDefault="004C127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98A123" w14:textId="77777777" w:rsidR="00CF0DBD" w:rsidRDefault="00CF0D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3CC135" w14:textId="622FD82B" w:rsidR="00244B0E" w:rsidRPr="00CD3926" w:rsidRDefault="00244B0E" w:rsidP="00CD3926">
    <w:pPr>
      <w:pStyle w:val="Header"/>
      <w:jc w:val="center"/>
      <w:rPr>
        <w:rFonts w:ascii="Arial" w:hAnsi="Arial" w:cs="Arial"/>
      </w:rPr>
    </w:pPr>
    <w:r w:rsidRPr="00CD3926">
      <w:rPr>
        <w:rFonts w:ascii="Arial" w:hAnsi="Arial" w:cs="Arial"/>
      </w:rPr>
      <w:t xml:space="preserve">Hunt </w:t>
    </w:r>
    <w:r>
      <w:rPr>
        <w:rFonts w:ascii="Arial" w:hAnsi="Arial" w:cs="Arial"/>
      </w:rPr>
      <w:t>The Wumpus!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A493A" w14:textId="77777777" w:rsidR="00CF0DBD" w:rsidRDefault="00CF0D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62FE38B6"/>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1AF5037"/>
    <w:multiLevelType w:val="hybridMultilevel"/>
    <w:tmpl w:val="20B062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FD28A7"/>
    <w:multiLevelType w:val="hybridMultilevel"/>
    <w:tmpl w:val="8F425A6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CA37A76"/>
    <w:multiLevelType w:val="hybridMultilevel"/>
    <w:tmpl w:val="B526FA7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CD85E02"/>
    <w:multiLevelType w:val="hybridMultilevel"/>
    <w:tmpl w:val="599AC5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CF657D"/>
    <w:multiLevelType w:val="hybridMultilevel"/>
    <w:tmpl w:val="8C3E9F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37740A"/>
    <w:multiLevelType w:val="hybridMultilevel"/>
    <w:tmpl w:val="DC9258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43162E4"/>
    <w:multiLevelType w:val="hybridMultilevel"/>
    <w:tmpl w:val="0EA880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4F24F6D"/>
    <w:multiLevelType w:val="hybridMultilevel"/>
    <w:tmpl w:val="C1322E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6A44D9E"/>
    <w:multiLevelType w:val="hybridMultilevel"/>
    <w:tmpl w:val="E9F033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6AC0470"/>
    <w:multiLevelType w:val="hybridMultilevel"/>
    <w:tmpl w:val="367A2F3C"/>
    <w:lvl w:ilvl="0" w:tplc="04090001">
      <w:start w:val="1"/>
      <w:numFmt w:val="bullet"/>
      <w:lvlText w:val=""/>
      <w:lvlJc w:val="left"/>
      <w:pPr>
        <w:tabs>
          <w:tab w:val="num" w:pos="1080"/>
        </w:tabs>
        <w:ind w:left="1080" w:hanging="360"/>
      </w:pPr>
      <w:rPr>
        <w:rFonts w:ascii="Symbol" w:hAnsi="Symbol" w:hint="default"/>
      </w:rPr>
    </w:lvl>
    <w:lvl w:ilvl="1" w:tplc="0409000F">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171C459C"/>
    <w:multiLevelType w:val="hybridMultilevel"/>
    <w:tmpl w:val="4DE81B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77939EF"/>
    <w:multiLevelType w:val="hybridMultilevel"/>
    <w:tmpl w:val="8926EF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96B5B10"/>
    <w:multiLevelType w:val="hybridMultilevel"/>
    <w:tmpl w:val="780E41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A6C5C9F"/>
    <w:multiLevelType w:val="hybridMultilevel"/>
    <w:tmpl w:val="0AC2F6BC"/>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F13460E"/>
    <w:multiLevelType w:val="hybridMultilevel"/>
    <w:tmpl w:val="9B2463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F995748"/>
    <w:multiLevelType w:val="hybridMultilevel"/>
    <w:tmpl w:val="3822E51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49D5D97"/>
    <w:multiLevelType w:val="hybridMultilevel"/>
    <w:tmpl w:val="708621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4FB7BFC"/>
    <w:multiLevelType w:val="hybridMultilevel"/>
    <w:tmpl w:val="B1F0EF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6827D5B"/>
    <w:multiLevelType w:val="hybridMultilevel"/>
    <w:tmpl w:val="B9B86B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8450E06"/>
    <w:multiLevelType w:val="hybridMultilevel"/>
    <w:tmpl w:val="419201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98914BF"/>
    <w:multiLevelType w:val="hybridMultilevel"/>
    <w:tmpl w:val="4BF09260"/>
    <w:lvl w:ilvl="0" w:tplc="3EE8B61E">
      <w:start w:val="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C17312A"/>
    <w:multiLevelType w:val="hybridMultilevel"/>
    <w:tmpl w:val="5F4C5742"/>
    <w:lvl w:ilvl="0" w:tplc="04090001">
      <w:numFmt w:val="bullet"/>
      <w:lvlText w:val=""/>
      <w:lvlJc w:val="left"/>
      <w:pPr>
        <w:tabs>
          <w:tab w:val="num" w:pos="720"/>
        </w:tabs>
        <w:ind w:left="720" w:hanging="360"/>
      </w:pPr>
      <w:rPr>
        <w:rFonts w:ascii="Symbol" w:eastAsia="Times New Roman"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4DE53BA"/>
    <w:multiLevelType w:val="hybridMultilevel"/>
    <w:tmpl w:val="2532370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36383F1F"/>
    <w:multiLevelType w:val="hybridMultilevel"/>
    <w:tmpl w:val="978EC5E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152"/>
        </w:tabs>
        <w:ind w:left="1152" w:hanging="360"/>
      </w:pPr>
      <w:rPr>
        <w:rFonts w:ascii="Courier New" w:hAnsi="Courier New" w:cs="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cs="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cs="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25" w15:restartNumberingAfterBreak="0">
    <w:nsid w:val="39233BC5"/>
    <w:multiLevelType w:val="hybridMultilevel"/>
    <w:tmpl w:val="89AC23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9C91712"/>
    <w:multiLevelType w:val="hybridMultilevel"/>
    <w:tmpl w:val="8AA4423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15:restartNumberingAfterBreak="0">
    <w:nsid w:val="3C1F35CD"/>
    <w:multiLevelType w:val="hybridMultilevel"/>
    <w:tmpl w:val="5994FA0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0704155"/>
    <w:multiLevelType w:val="hybridMultilevel"/>
    <w:tmpl w:val="4CB2C1C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10D5884"/>
    <w:multiLevelType w:val="hybridMultilevel"/>
    <w:tmpl w:val="35BAA048"/>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560"/>
        </w:tabs>
        <w:ind w:left="1560" w:hanging="360"/>
      </w:pPr>
      <w:rPr>
        <w:rFonts w:ascii="Courier New" w:hAnsi="Courier New" w:cs="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cs="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cs="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30" w15:restartNumberingAfterBreak="0">
    <w:nsid w:val="42F7507F"/>
    <w:multiLevelType w:val="hybridMultilevel"/>
    <w:tmpl w:val="CC00D4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3E85D49"/>
    <w:multiLevelType w:val="hybridMultilevel"/>
    <w:tmpl w:val="E654A9B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43E97A09"/>
    <w:multiLevelType w:val="hybridMultilevel"/>
    <w:tmpl w:val="1250D2A4"/>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485C2AA8"/>
    <w:multiLevelType w:val="hybridMultilevel"/>
    <w:tmpl w:val="2EEC82F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8B629D2"/>
    <w:multiLevelType w:val="hybridMultilevel"/>
    <w:tmpl w:val="2D4C08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4A8B6F49"/>
    <w:multiLevelType w:val="multilevel"/>
    <w:tmpl w:val="0642922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6" w15:restartNumberingAfterBreak="0">
    <w:nsid w:val="4AC47E6B"/>
    <w:multiLevelType w:val="hybridMultilevel"/>
    <w:tmpl w:val="45788F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4FAB14AC"/>
    <w:multiLevelType w:val="hybridMultilevel"/>
    <w:tmpl w:val="77B8697C"/>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26E1A54"/>
    <w:multiLevelType w:val="hybridMultilevel"/>
    <w:tmpl w:val="9984D4A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55283023"/>
    <w:multiLevelType w:val="hybridMultilevel"/>
    <w:tmpl w:val="F6A4AC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594867EA"/>
    <w:multiLevelType w:val="hybridMultilevel"/>
    <w:tmpl w:val="AED0CF04"/>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9AE2E73"/>
    <w:multiLevelType w:val="hybridMultilevel"/>
    <w:tmpl w:val="789ED668"/>
    <w:lvl w:ilvl="0" w:tplc="04090001">
      <w:numFmt w:val="bullet"/>
      <w:lvlText w:val=""/>
      <w:lvlJc w:val="left"/>
      <w:pPr>
        <w:tabs>
          <w:tab w:val="num" w:pos="720"/>
        </w:tabs>
        <w:ind w:left="720" w:hanging="360"/>
      </w:pPr>
      <w:rPr>
        <w:rFonts w:ascii="Symbol" w:eastAsia="Times New Roman"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5A5E0859"/>
    <w:multiLevelType w:val="hybridMultilevel"/>
    <w:tmpl w:val="C1403C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5CF1556E"/>
    <w:multiLevelType w:val="hybridMultilevel"/>
    <w:tmpl w:val="615EAF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6206490C"/>
    <w:multiLevelType w:val="hybridMultilevel"/>
    <w:tmpl w:val="46BE787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626506E1"/>
    <w:multiLevelType w:val="hybridMultilevel"/>
    <w:tmpl w:val="06961B2C"/>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62FA562D"/>
    <w:multiLevelType w:val="hybridMultilevel"/>
    <w:tmpl w:val="8AEE3CF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63766987"/>
    <w:multiLevelType w:val="hybridMultilevel"/>
    <w:tmpl w:val="50BCD2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652639AE"/>
    <w:multiLevelType w:val="hybridMultilevel"/>
    <w:tmpl w:val="334EBDC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65CD4576"/>
    <w:multiLevelType w:val="hybridMultilevel"/>
    <w:tmpl w:val="DFB817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6A2F4F20"/>
    <w:multiLevelType w:val="hybridMultilevel"/>
    <w:tmpl w:val="9FC27BB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6B96236B"/>
    <w:multiLevelType w:val="hybridMultilevel"/>
    <w:tmpl w:val="EEC0DC6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6D08159B"/>
    <w:multiLevelType w:val="hybridMultilevel"/>
    <w:tmpl w:val="0DF0FBB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3" w15:restartNumberingAfterBreak="0">
    <w:nsid w:val="6D2D1B72"/>
    <w:multiLevelType w:val="hybridMultilevel"/>
    <w:tmpl w:val="19ECE22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6ECC665F"/>
    <w:multiLevelType w:val="hybridMultilevel"/>
    <w:tmpl w:val="1A14F31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152"/>
        </w:tabs>
        <w:ind w:left="1152" w:hanging="360"/>
      </w:pPr>
      <w:rPr>
        <w:rFonts w:ascii="Courier New" w:hAnsi="Courier New" w:cs="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cs="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cs="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55" w15:restartNumberingAfterBreak="0">
    <w:nsid w:val="73A71AD6"/>
    <w:multiLevelType w:val="hybridMultilevel"/>
    <w:tmpl w:val="E43ED66E"/>
    <w:lvl w:ilvl="0" w:tplc="04090001">
      <w:numFmt w:val="bullet"/>
      <w:lvlText w:val=""/>
      <w:lvlJc w:val="left"/>
      <w:pPr>
        <w:tabs>
          <w:tab w:val="num" w:pos="720"/>
        </w:tabs>
        <w:ind w:left="720" w:hanging="360"/>
      </w:pPr>
      <w:rPr>
        <w:rFonts w:ascii="Symbol" w:eastAsia="Times New Roman"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7B0F53F9"/>
    <w:multiLevelType w:val="hybridMultilevel"/>
    <w:tmpl w:val="803014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7B413525"/>
    <w:multiLevelType w:val="hybridMultilevel"/>
    <w:tmpl w:val="293A1E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56"/>
  </w:num>
  <w:num w:numId="3">
    <w:abstractNumId w:val="52"/>
  </w:num>
  <w:num w:numId="4">
    <w:abstractNumId w:val="26"/>
  </w:num>
  <w:num w:numId="5">
    <w:abstractNumId w:val="35"/>
  </w:num>
  <w:num w:numId="6">
    <w:abstractNumId w:val="1"/>
  </w:num>
  <w:num w:numId="7">
    <w:abstractNumId w:val="12"/>
  </w:num>
  <w:num w:numId="8">
    <w:abstractNumId w:val="36"/>
  </w:num>
  <w:num w:numId="9">
    <w:abstractNumId w:val="11"/>
  </w:num>
  <w:num w:numId="10">
    <w:abstractNumId w:val="30"/>
  </w:num>
  <w:num w:numId="11">
    <w:abstractNumId w:val="31"/>
  </w:num>
  <w:num w:numId="12">
    <w:abstractNumId w:val="38"/>
  </w:num>
  <w:num w:numId="13">
    <w:abstractNumId w:val="3"/>
  </w:num>
  <w:num w:numId="14">
    <w:abstractNumId w:val="51"/>
  </w:num>
  <w:num w:numId="15">
    <w:abstractNumId w:val="48"/>
  </w:num>
  <w:num w:numId="16">
    <w:abstractNumId w:val="46"/>
  </w:num>
  <w:num w:numId="17">
    <w:abstractNumId w:val="20"/>
  </w:num>
  <w:num w:numId="18">
    <w:abstractNumId w:val="18"/>
  </w:num>
  <w:num w:numId="19">
    <w:abstractNumId w:val="29"/>
  </w:num>
  <w:num w:numId="20">
    <w:abstractNumId w:val="39"/>
  </w:num>
  <w:num w:numId="21">
    <w:abstractNumId w:val="8"/>
  </w:num>
  <w:num w:numId="22">
    <w:abstractNumId w:val="7"/>
  </w:num>
  <w:num w:numId="23">
    <w:abstractNumId w:val="34"/>
  </w:num>
  <w:num w:numId="24">
    <w:abstractNumId w:val="47"/>
  </w:num>
  <w:num w:numId="25">
    <w:abstractNumId w:val="28"/>
  </w:num>
  <w:num w:numId="26">
    <w:abstractNumId w:val="49"/>
  </w:num>
  <w:num w:numId="27">
    <w:abstractNumId w:val="5"/>
  </w:num>
  <w:num w:numId="28">
    <w:abstractNumId w:val="21"/>
  </w:num>
  <w:num w:numId="29">
    <w:abstractNumId w:val="6"/>
  </w:num>
  <w:num w:numId="30">
    <w:abstractNumId w:val="45"/>
  </w:num>
  <w:num w:numId="31">
    <w:abstractNumId w:val="24"/>
  </w:num>
  <w:num w:numId="32">
    <w:abstractNumId w:val="37"/>
  </w:num>
  <w:num w:numId="33">
    <w:abstractNumId w:val="9"/>
  </w:num>
  <w:num w:numId="34">
    <w:abstractNumId w:val="4"/>
  </w:num>
  <w:num w:numId="35">
    <w:abstractNumId w:val="17"/>
  </w:num>
  <w:num w:numId="36">
    <w:abstractNumId w:val="15"/>
  </w:num>
  <w:num w:numId="37">
    <w:abstractNumId w:val="32"/>
  </w:num>
  <w:num w:numId="38">
    <w:abstractNumId w:val="54"/>
  </w:num>
  <w:num w:numId="39">
    <w:abstractNumId w:val="40"/>
  </w:num>
  <w:num w:numId="40">
    <w:abstractNumId w:val="16"/>
  </w:num>
  <w:num w:numId="41">
    <w:abstractNumId w:val="44"/>
  </w:num>
  <w:num w:numId="42">
    <w:abstractNumId w:val="25"/>
  </w:num>
  <w:num w:numId="43">
    <w:abstractNumId w:val="27"/>
  </w:num>
  <w:num w:numId="44">
    <w:abstractNumId w:val="50"/>
  </w:num>
  <w:num w:numId="45">
    <w:abstractNumId w:val="33"/>
  </w:num>
  <w:num w:numId="46">
    <w:abstractNumId w:val="10"/>
  </w:num>
  <w:num w:numId="47">
    <w:abstractNumId w:val="2"/>
  </w:num>
  <w:num w:numId="48">
    <w:abstractNumId w:val="42"/>
  </w:num>
  <w:num w:numId="49">
    <w:abstractNumId w:val="14"/>
  </w:num>
  <w:num w:numId="50">
    <w:abstractNumId w:val="57"/>
  </w:num>
  <w:num w:numId="51">
    <w:abstractNumId w:val="13"/>
  </w:num>
  <w:num w:numId="52">
    <w:abstractNumId w:val="19"/>
  </w:num>
  <w:num w:numId="53">
    <w:abstractNumId w:val="43"/>
  </w:num>
  <w:num w:numId="54">
    <w:abstractNumId w:val="55"/>
  </w:num>
  <w:num w:numId="55">
    <w:abstractNumId w:val="0"/>
  </w:num>
  <w:num w:numId="56">
    <w:abstractNumId w:val="22"/>
  </w:num>
  <w:num w:numId="57">
    <w:abstractNumId w:val="41"/>
  </w:num>
  <w:num w:numId="58">
    <w:abstractNumId w:val="53"/>
  </w:num>
  <w:numIdMacAtCleanup w:val="5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ue Loh (I'M SLOH)">
    <w15:presenceInfo w15:providerId="AD" w15:userId="S::sloh@microsoft.com::ce42af80-e770-40c9-9639-a4a7dd4756fe"/>
  </w15:person>
  <w15:person w15:author="Allan McDaniel">
    <w15:presenceInfo w15:providerId="Windows Live" w15:userId="dfd5941ca7a561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71D"/>
    <w:rsid w:val="00012FC1"/>
    <w:rsid w:val="00041738"/>
    <w:rsid w:val="000641A0"/>
    <w:rsid w:val="000A50B4"/>
    <w:rsid w:val="000C5942"/>
    <w:rsid w:val="000E598D"/>
    <w:rsid w:val="000F31C4"/>
    <w:rsid w:val="00124ADE"/>
    <w:rsid w:val="0015606E"/>
    <w:rsid w:val="001873A4"/>
    <w:rsid w:val="00196C14"/>
    <w:rsid w:val="001B02EE"/>
    <w:rsid w:val="001C2CF7"/>
    <w:rsid w:val="00202C4A"/>
    <w:rsid w:val="00206B24"/>
    <w:rsid w:val="002079D6"/>
    <w:rsid w:val="00214AEA"/>
    <w:rsid w:val="00231AAF"/>
    <w:rsid w:val="00242203"/>
    <w:rsid w:val="00244B0E"/>
    <w:rsid w:val="00255C50"/>
    <w:rsid w:val="00263877"/>
    <w:rsid w:val="00280DDD"/>
    <w:rsid w:val="002A7E8B"/>
    <w:rsid w:val="002B328F"/>
    <w:rsid w:val="002C7CDD"/>
    <w:rsid w:val="002E560A"/>
    <w:rsid w:val="00301460"/>
    <w:rsid w:val="00326E13"/>
    <w:rsid w:val="00352ADA"/>
    <w:rsid w:val="003936DB"/>
    <w:rsid w:val="003A2B22"/>
    <w:rsid w:val="003E5B5F"/>
    <w:rsid w:val="003E7F40"/>
    <w:rsid w:val="00403970"/>
    <w:rsid w:val="00414650"/>
    <w:rsid w:val="00421DCE"/>
    <w:rsid w:val="0043116F"/>
    <w:rsid w:val="00437105"/>
    <w:rsid w:val="00447C43"/>
    <w:rsid w:val="0046429D"/>
    <w:rsid w:val="00475AD9"/>
    <w:rsid w:val="00481317"/>
    <w:rsid w:val="004C0C60"/>
    <w:rsid w:val="004C127C"/>
    <w:rsid w:val="004C65D6"/>
    <w:rsid w:val="004E482F"/>
    <w:rsid w:val="004F10E5"/>
    <w:rsid w:val="00532148"/>
    <w:rsid w:val="00532B85"/>
    <w:rsid w:val="00545412"/>
    <w:rsid w:val="005558B0"/>
    <w:rsid w:val="00575E49"/>
    <w:rsid w:val="005863EA"/>
    <w:rsid w:val="00591DC6"/>
    <w:rsid w:val="005B37FC"/>
    <w:rsid w:val="005E15BB"/>
    <w:rsid w:val="005E7B91"/>
    <w:rsid w:val="00604BCA"/>
    <w:rsid w:val="00632B8D"/>
    <w:rsid w:val="00682421"/>
    <w:rsid w:val="006842D2"/>
    <w:rsid w:val="006C04F3"/>
    <w:rsid w:val="006C66C8"/>
    <w:rsid w:val="007109D5"/>
    <w:rsid w:val="00730080"/>
    <w:rsid w:val="0078771D"/>
    <w:rsid w:val="00787EC1"/>
    <w:rsid w:val="007C6478"/>
    <w:rsid w:val="007C75B5"/>
    <w:rsid w:val="007E268D"/>
    <w:rsid w:val="007E6E6F"/>
    <w:rsid w:val="008575F6"/>
    <w:rsid w:val="0086142A"/>
    <w:rsid w:val="008B08FF"/>
    <w:rsid w:val="008E2CE6"/>
    <w:rsid w:val="008F4F40"/>
    <w:rsid w:val="00904650"/>
    <w:rsid w:val="009051A8"/>
    <w:rsid w:val="0093389A"/>
    <w:rsid w:val="00970980"/>
    <w:rsid w:val="00974A20"/>
    <w:rsid w:val="009834FA"/>
    <w:rsid w:val="009B6137"/>
    <w:rsid w:val="009E18C4"/>
    <w:rsid w:val="009E2783"/>
    <w:rsid w:val="009E3037"/>
    <w:rsid w:val="009E3713"/>
    <w:rsid w:val="00A22014"/>
    <w:rsid w:val="00A766A6"/>
    <w:rsid w:val="00A87748"/>
    <w:rsid w:val="00AC2643"/>
    <w:rsid w:val="00AC60DA"/>
    <w:rsid w:val="00AE12DC"/>
    <w:rsid w:val="00AF58B8"/>
    <w:rsid w:val="00B10564"/>
    <w:rsid w:val="00B26D12"/>
    <w:rsid w:val="00B3749C"/>
    <w:rsid w:val="00B5043F"/>
    <w:rsid w:val="00B652B7"/>
    <w:rsid w:val="00BA49E2"/>
    <w:rsid w:val="00C11F17"/>
    <w:rsid w:val="00C208F7"/>
    <w:rsid w:val="00C53E81"/>
    <w:rsid w:val="00C557E7"/>
    <w:rsid w:val="00C943C7"/>
    <w:rsid w:val="00C945A0"/>
    <w:rsid w:val="00C94610"/>
    <w:rsid w:val="00CA1CE4"/>
    <w:rsid w:val="00CB2344"/>
    <w:rsid w:val="00CD3926"/>
    <w:rsid w:val="00CD4C8E"/>
    <w:rsid w:val="00CF0DBD"/>
    <w:rsid w:val="00D12B2B"/>
    <w:rsid w:val="00D143F2"/>
    <w:rsid w:val="00D17E3F"/>
    <w:rsid w:val="00D23173"/>
    <w:rsid w:val="00D43F44"/>
    <w:rsid w:val="00D53679"/>
    <w:rsid w:val="00D647FB"/>
    <w:rsid w:val="00DC0147"/>
    <w:rsid w:val="00E01382"/>
    <w:rsid w:val="00E50C8D"/>
    <w:rsid w:val="00E516BB"/>
    <w:rsid w:val="00E62E9F"/>
    <w:rsid w:val="00E6673D"/>
    <w:rsid w:val="00EA5E94"/>
    <w:rsid w:val="00EB50D7"/>
    <w:rsid w:val="00EC18B5"/>
    <w:rsid w:val="00ED5D94"/>
    <w:rsid w:val="00EE39A7"/>
    <w:rsid w:val="00EE4914"/>
    <w:rsid w:val="00EF22AC"/>
    <w:rsid w:val="00EF584B"/>
    <w:rsid w:val="00F075A3"/>
    <w:rsid w:val="00F702D4"/>
    <w:rsid w:val="00F71514"/>
    <w:rsid w:val="00FA01FC"/>
    <w:rsid w:val="00FA6706"/>
    <w:rsid w:val="00FE7882"/>
    <w:rsid w:val="2EA7B88D"/>
    <w:rsid w:val="38CCE874"/>
    <w:rsid w:val="5DB6EF7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3CB8D7"/>
  <w15:docId w15:val="{DC2D6922-45C7-4CAC-9763-FE2856AE7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E2783"/>
    <w:rPr>
      <w:sz w:val="24"/>
      <w:szCs w:val="24"/>
    </w:rPr>
  </w:style>
  <w:style w:type="paragraph" w:styleId="Heading1">
    <w:name w:val="heading 1"/>
    <w:basedOn w:val="Normal"/>
    <w:next w:val="Normal"/>
    <w:link w:val="Heading1Char"/>
    <w:qFormat/>
    <w:rsid w:val="0078771D"/>
    <w:pPr>
      <w:keepNext/>
      <w:spacing w:before="240" w:after="60"/>
      <w:outlineLvl w:val="0"/>
    </w:pPr>
    <w:rPr>
      <w:rFonts w:ascii="Arial" w:eastAsia="MS Mincho" w:hAnsi="Arial" w:cs="Arial"/>
      <w:b/>
      <w:bCs/>
      <w:kern w:val="32"/>
      <w:sz w:val="32"/>
      <w:szCs w:val="32"/>
      <w:lang w:eastAsia="ja-JP"/>
    </w:rPr>
  </w:style>
  <w:style w:type="paragraph" w:styleId="Heading2">
    <w:name w:val="heading 2"/>
    <w:basedOn w:val="Normal"/>
    <w:next w:val="Normal"/>
    <w:link w:val="Heading2Char"/>
    <w:qFormat/>
    <w:rsid w:val="0078771D"/>
    <w:pPr>
      <w:keepNext/>
      <w:spacing w:before="240" w:after="60"/>
      <w:outlineLvl w:val="1"/>
    </w:pPr>
    <w:rPr>
      <w:rFonts w:ascii="Arial" w:eastAsia="MS Mincho" w:hAnsi="Arial" w:cs="Arial"/>
      <w:b/>
      <w:bCs/>
      <w:i/>
      <w:iCs/>
      <w:sz w:val="28"/>
      <w:szCs w:val="28"/>
      <w:lang w:eastAsia="ja-JP"/>
    </w:rPr>
  </w:style>
  <w:style w:type="paragraph" w:styleId="Heading3">
    <w:name w:val="heading 3"/>
    <w:basedOn w:val="Normal"/>
    <w:next w:val="Normal"/>
    <w:link w:val="Heading3Char"/>
    <w:qFormat/>
    <w:rsid w:val="0078771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8771D"/>
    <w:rPr>
      <w:rFonts w:ascii="Arial" w:eastAsia="MS Mincho" w:hAnsi="Arial" w:cs="Arial"/>
      <w:b/>
      <w:bCs/>
      <w:kern w:val="32"/>
      <w:sz w:val="32"/>
      <w:szCs w:val="32"/>
      <w:lang w:val="en-US" w:eastAsia="ja-JP" w:bidi="ar-SA"/>
    </w:rPr>
  </w:style>
  <w:style w:type="character" w:customStyle="1" w:styleId="Heading2Char">
    <w:name w:val="Heading 2 Char"/>
    <w:basedOn w:val="DefaultParagraphFont"/>
    <w:link w:val="Heading2"/>
    <w:rsid w:val="0078771D"/>
    <w:rPr>
      <w:rFonts w:ascii="Arial" w:eastAsia="MS Mincho" w:hAnsi="Arial" w:cs="Arial"/>
      <w:b/>
      <w:bCs/>
      <w:i/>
      <w:iCs/>
      <w:sz w:val="28"/>
      <w:szCs w:val="28"/>
      <w:lang w:val="en-US" w:eastAsia="ja-JP" w:bidi="ar-SA"/>
    </w:rPr>
  </w:style>
  <w:style w:type="character" w:customStyle="1" w:styleId="Heading3Char">
    <w:name w:val="Heading 3 Char"/>
    <w:basedOn w:val="DefaultParagraphFont"/>
    <w:link w:val="Heading3"/>
    <w:rsid w:val="0078771D"/>
    <w:rPr>
      <w:rFonts w:ascii="Arial" w:hAnsi="Arial" w:cs="Arial"/>
      <w:b/>
      <w:bCs/>
      <w:sz w:val="26"/>
      <w:szCs w:val="26"/>
      <w:lang w:val="en-US" w:eastAsia="en-US" w:bidi="ar-SA"/>
    </w:rPr>
  </w:style>
  <w:style w:type="character" w:styleId="Hyperlink">
    <w:name w:val="Hyperlink"/>
    <w:basedOn w:val="DefaultParagraphFont"/>
    <w:uiPriority w:val="99"/>
    <w:rsid w:val="0078771D"/>
    <w:rPr>
      <w:color w:val="0000FF"/>
      <w:u w:val="single"/>
    </w:rPr>
  </w:style>
  <w:style w:type="table" w:styleId="TableProfessional">
    <w:name w:val="Table Professional"/>
    <w:basedOn w:val="TableNormal"/>
    <w:rsid w:val="0078771D"/>
    <w:rPr>
      <w:rFonts w:eastAsia="MS Minch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
    <w:name w:val="Table Grid"/>
    <w:basedOn w:val="TableNormal"/>
    <w:uiPriority w:val="59"/>
    <w:rsid w:val="0078771D"/>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rsid w:val="0078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FFFF00"/>
      <w:sz w:val="20"/>
      <w:szCs w:val="20"/>
    </w:rPr>
  </w:style>
  <w:style w:type="paragraph" w:styleId="ListBullet2">
    <w:name w:val="List Bullet 2"/>
    <w:basedOn w:val="Normal"/>
    <w:rsid w:val="0078771D"/>
    <w:pPr>
      <w:numPr>
        <w:numId w:val="55"/>
      </w:numPr>
    </w:pPr>
  </w:style>
  <w:style w:type="paragraph" w:styleId="BodyText">
    <w:name w:val="Body Text"/>
    <w:basedOn w:val="Normal"/>
    <w:rsid w:val="0078771D"/>
    <w:pPr>
      <w:spacing w:after="120"/>
    </w:pPr>
  </w:style>
  <w:style w:type="paragraph" w:styleId="TOC1">
    <w:name w:val="toc 1"/>
    <w:basedOn w:val="Normal"/>
    <w:next w:val="Normal"/>
    <w:autoRedefine/>
    <w:uiPriority w:val="39"/>
    <w:rsid w:val="006C66C8"/>
    <w:pPr>
      <w:spacing w:before="120" w:after="120"/>
    </w:pPr>
    <w:rPr>
      <w:b/>
      <w:bCs/>
      <w:caps/>
      <w:sz w:val="20"/>
      <w:szCs w:val="20"/>
    </w:rPr>
  </w:style>
  <w:style w:type="paragraph" w:styleId="TOC2">
    <w:name w:val="toc 2"/>
    <w:basedOn w:val="Normal"/>
    <w:next w:val="Normal"/>
    <w:autoRedefine/>
    <w:uiPriority w:val="39"/>
    <w:rsid w:val="006C66C8"/>
    <w:pPr>
      <w:ind w:left="240"/>
    </w:pPr>
    <w:rPr>
      <w:smallCaps/>
      <w:sz w:val="20"/>
      <w:szCs w:val="20"/>
    </w:rPr>
  </w:style>
  <w:style w:type="paragraph" w:styleId="TOC3">
    <w:name w:val="toc 3"/>
    <w:basedOn w:val="Normal"/>
    <w:next w:val="Normal"/>
    <w:autoRedefine/>
    <w:semiHidden/>
    <w:rsid w:val="006C66C8"/>
    <w:pPr>
      <w:ind w:left="480"/>
    </w:pPr>
    <w:rPr>
      <w:i/>
      <w:iCs/>
      <w:sz w:val="20"/>
      <w:szCs w:val="20"/>
    </w:rPr>
  </w:style>
  <w:style w:type="paragraph" w:styleId="TOC4">
    <w:name w:val="toc 4"/>
    <w:basedOn w:val="Normal"/>
    <w:next w:val="Normal"/>
    <w:autoRedefine/>
    <w:semiHidden/>
    <w:rsid w:val="001873A4"/>
    <w:pPr>
      <w:ind w:left="720"/>
    </w:pPr>
    <w:rPr>
      <w:sz w:val="18"/>
      <w:szCs w:val="18"/>
    </w:rPr>
  </w:style>
  <w:style w:type="paragraph" w:styleId="TOC5">
    <w:name w:val="toc 5"/>
    <w:basedOn w:val="Normal"/>
    <w:next w:val="Normal"/>
    <w:autoRedefine/>
    <w:semiHidden/>
    <w:rsid w:val="001873A4"/>
    <w:pPr>
      <w:ind w:left="960"/>
    </w:pPr>
    <w:rPr>
      <w:sz w:val="18"/>
      <w:szCs w:val="18"/>
    </w:rPr>
  </w:style>
  <w:style w:type="paragraph" w:styleId="TOC6">
    <w:name w:val="toc 6"/>
    <w:basedOn w:val="Normal"/>
    <w:next w:val="Normal"/>
    <w:autoRedefine/>
    <w:semiHidden/>
    <w:rsid w:val="001873A4"/>
    <w:pPr>
      <w:ind w:left="1200"/>
    </w:pPr>
    <w:rPr>
      <w:sz w:val="18"/>
      <w:szCs w:val="18"/>
    </w:rPr>
  </w:style>
  <w:style w:type="paragraph" w:styleId="TOC7">
    <w:name w:val="toc 7"/>
    <w:basedOn w:val="Normal"/>
    <w:next w:val="Normal"/>
    <w:autoRedefine/>
    <w:semiHidden/>
    <w:rsid w:val="001873A4"/>
    <w:pPr>
      <w:ind w:left="1440"/>
    </w:pPr>
    <w:rPr>
      <w:sz w:val="18"/>
      <w:szCs w:val="18"/>
    </w:rPr>
  </w:style>
  <w:style w:type="paragraph" w:styleId="TOC8">
    <w:name w:val="toc 8"/>
    <w:basedOn w:val="Normal"/>
    <w:next w:val="Normal"/>
    <w:autoRedefine/>
    <w:semiHidden/>
    <w:rsid w:val="001873A4"/>
    <w:pPr>
      <w:ind w:left="1680"/>
    </w:pPr>
    <w:rPr>
      <w:sz w:val="18"/>
      <w:szCs w:val="18"/>
    </w:rPr>
  </w:style>
  <w:style w:type="paragraph" w:styleId="TOC9">
    <w:name w:val="toc 9"/>
    <w:basedOn w:val="Normal"/>
    <w:next w:val="Normal"/>
    <w:autoRedefine/>
    <w:semiHidden/>
    <w:rsid w:val="001873A4"/>
    <w:pPr>
      <w:ind w:left="1920"/>
    </w:pPr>
    <w:rPr>
      <w:sz w:val="18"/>
      <w:szCs w:val="18"/>
    </w:rPr>
  </w:style>
  <w:style w:type="paragraph" w:styleId="Header">
    <w:name w:val="header"/>
    <w:basedOn w:val="Normal"/>
    <w:rsid w:val="00CD3926"/>
    <w:pPr>
      <w:tabs>
        <w:tab w:val="center" w:pos="4320"/>
        <w:tab w:val="right" w:pos="8640"/>
      </w:tabs>
    </w:pPr>
  </w:style>
  <w:style w:type="paragraph" w:styleId="Footer">
    <w:name w:val="footer"/>
    <w:basedOn w:val="Normal"/>
    <w:link w:val="FooterChar"/>
    <w:uiPriority w:val="99"/>
    <w:rsid w:val="00CD3926"/>
    <w:pPr>
      <w:tabs>
        <w:tab w:val="center" w:pos="4320"/>
        <w:tab w:val="right" w:pos="8640"/>
      </w:tabs>
    </w:pPr>
  </w:style>
  <w:style w:type="paragraph" w:styleId="BalloonText">
    <w:name w:val="Balloon Text"/>
    <w:basedOn w:val="Normal"/>
    <w:link w:val="BalloonTextChar"/>
    <w:rsid w:val="00682421"/>
    <w:rPr>
      <w:rFonts w:ascii="Tahoma" w:hAnsi="Tahoma" w:cs="Tahoma"/>
      <w:sz w:val="16"/>
      <w:szCs w:val="16"/>
    </w:rPr>
  </w:style>
  <w:style w:type="character" w:customStyle="1" w:styleId="BalloonTextChar">
    <w:name w:val="Balloon Text Char"/>
    <w:basedOn w:val="DefaultParagraphFont"/>
    <w:link w:val="BalloonText"/>
    <w:rsid w:val="00682421"/>
    <w:rPr>
      <w:rFonts w:ascii="Tahoma" w:hAnsi="Tahoma" w:cs="Tahoma"/>
      <w:sz w:val="16"/>
      <w:szCs w:val="16"/>
    </w:rPr>
  </w:style>
  <w:style w:type="character" w:customStyle="1" w:styleId="FooterChar">
    <w:name w:val="Footer Char"/>
    <w:basedOn w:val="DefaultParagraphFont"/>
    <w:link w:val="Footer"/>
    <w:uiPriority w:val="99"/>
    <w:rsid w:val="00EC18B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213872">
      <w:bodyDiv w:val="1"/>
      <w:marLeft w:val="0"/>
      <w:marRight w:val="0"/>
      <w:marTop w:val="0"/>
      <w:marBottom w:val="0"/>
      <w:divBdr>
        <w:top w:val="none" w:sz="0" w:space="0" w:color="auto"/>
        <w:left w:val="none" w:sz="0" w:space="0" w:color="auto"/>
        <w:bottom w:val="none" w:sz="0" w:space="0" w:color="auto"/>
        <w:right w:val="none" w:sz="0" w:space="0" w:color="auto"/>
      </w:divBdr>
    </w:div>
    <w:div w:id="1247154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8adde9b3-fd8a-4912-8251-f138b58d56db">
      <UserInfo>
        <DisplayName/>
        <AccountId xsi:nil="true"/>
        <AccountType/>
      </UserInfo>
    </SharedWithUsers>
    <MediaServiceKeyPoints xmlns="dd7e3567-10e6-4e16-9ad7-0c0ff3eb4f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D931EA1C8C32E4FA017657D5DF4551A" ma:contentTypeVersion="9" ma:contentTypeDescription="Create a new document." ma:contentTypeScope="" ma:versionID="d54adb00819ea9039b1cb9dca1f12c4b">
  <xsd:schema xmlns:xsd="http://www.w3.org/2001/XMLSchema" xmlns:xs="http://www.w3.org/2001/XMLSchema" xmlns:p="http://schemas.microsoft.com/office/2006/metadata/properties" xmlns:ns2="8adde9b3-fd8a-4912-8251-f138b58d56db" xmlns:ns3="dd7e3567-10e6-4e16-9ad7-0c0ff3eb4f82" targetNamespace="http://schemas.microsoft.com/office/2006/metadata/properties" ma:root="true" ma:fieldsID="3088e7e6cf2f3a17944ca886f1ba5aec" ns2:_="" ns3:_="">
    <xsd:import namespace="8adde9b3-fd8a-4912-8251-f138b58d56db"/>
    <xsd:import namespace="dd7e3567-10e6-4e16-9ad7-0c0ff3eb4f82"/>
    <xsd:element name="properties">
      <xsd:complexType>
        <xsd:sequence>
          <xsd:element name="documentManagement">
            <xsd:complexType>
              <xsd:all>
                <xsd:element ref="ns2:SharedWithUsers" minOccurs="0"/>
                <xsd:element ref="ns2:SharingHintHash" minOccurs="0"/>
                <xsd:element ref="ns2:SharedWithDetails" minOccurs="0"/>
                <xsd:element ref="ns3:MediaServiceMetadata" minOccurs="0"/>
                <xsd:element ref="ns3:MediaServiceFastMetadata" minOccurs="0"/>
                <xsd:element ref="ns3:MediaServiceAutoTags"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dde9b3-fd8a-4912-8251-f138b58d56d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d7e3567-10e6-4e16-9ad7-0c0ff3eb4f82"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fals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6886CA6-0F80-4D96-B4C7-214B9A906C8D}">
  <ds:schemaRefs>
    <ds:schemaRef ds:uri="http://schemas.microsoft.com/office/2006/metadata/properties"/>
    <ds:schemaRef ds:uri="http://schemas.microsoft.com/office/infopath/2007/PartnerControls"/>
    <ds:schemaRef ds:uri="8adde9b3-fd8a-4912-8251-f138b58d56db"/>
    <ds:schemaRef ds:uri="dd7e3567-10e6-4e16-9ad7-0c0ff3eb4f82"/>
  </ds:schemaRefs>
</ds:datastoreItem>
</file>

<file path=customXml/itemProps2.xml><?xml version="1.0" encoding="utf-8"?>
<ds:datastoreItem xmlns:ds="http://schemas.openxmlformats.org/officeDocument/2006/customXml" ds:itemID="{50D0BBA3-C5FA-4622-9767-96C678E315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dde9b3-fd8a-4912-8251-f138b58d56db"/>
    <ds:schemaRef ds:uri="dd7e3567-10e6-4e16-9ad7-0c0ff3eb4f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D245919-DC16-4EE7-BAC6-4A08301AA61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1538</Words>
  <Characters>8771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Picture</vt:lpstr>
    </vt:vector>
  </TitlesOfParts>
  <Company>Microsoft Corporation</Company>
  <LinksUpToDate>false</LinksUpToDate>
  <CharactersWithSpaces>10289</CharactersWithSpaces>
  <SharedDoc>false</SharedDoc>
  <HLinks>
    <vt:vector size="510" baseType="variant">
      <vt:variant>
        <vt:i4>6553718</vt:i4>
      </vt:variant>
      <vt:variant>
        <vt:i4>459</vt:i4>
      </vt:variant>
      <vt:variant>
        <vt:i4>0</vt:i4>
      </vt:variant>
      <vt:variant>
        <vt:i4>5</vt:i4>
      </vt:variant>
      <vt:variant>
        <vt:lpwstr>http://whsweb.nsd.org/</vt:lpwstr>
      </vt:variant>
      <vt:variant>
        <vt:lpwstr/>
      </vt:variant>
      <vt:variant>
        <vt:i4>458845</vt:i4>
      </vt:variant>
      <vt:variant>
        <vt:i4>456</vt:i4>
      </vt:variant>
      <vt:variant>
        <vt:i4>0</vt:i4>
      </vt:variant>
      <vt:variant>
        <vt:i4>5</vt:i4>
      </vt:variant>
      <vt:variant>
        <vt:lpwstr>http://schools.lwsd.org/rhs/</vt:lpwstr>
      </vt:variant>
      <vt:variant>
        <vt:lpwstr/>
      </vt:variant>
      <vt:variant>
        <vt:i4>393284</vt:i4>
      </vt:variant>
      <vt:variant>
        <vt:i4>453</vt:i4>
      </vt:variant>
      <vt:variant>
        <vt:i4>0</vt:i4>
      </vt:variant>
      <vt:variant>
        <vt:i4>5</vt:i4>
      </vt:variant>
      <vt:variant>
        <vt:lpwstr>http://www.bsd405.org/nhs</vt:lpwstr>
      </vt:variant>
      <vt:variant>
        <vt:lpwstr/>
      </vt:variant>
      <vt:variant>
        <vt:i4>7471162</vt:i4>
      </vt:variant>
      <vt:variant>
        <vt:i4>450</vt:i4>
      </vt:variant>
      <vt:variant>
        <vt:i4>0</vt:i4>
      </vt:variant>
      <vt:variant>
        <vt:i4>5</vt:i4>
      </vt:variant>
      <vt:variant>
        <vt:lpwstr>http://schoolcenter.nsd.org/education/components/scrapbook/default.php?sectionid=19</vt:lpwstr>
      </vt:variant>
      <vt:variant>
        <vt:lpwstr/>
      </vt:variant>
      <vt:variant>
        <vt:i4>393283</vt:i4>
      </vt:variant>
      <vt:variant>
        <vt:i4>447</vt:i4>
      </vt:variant>
      <vt:variant>
        <vt:i4>0</vt:i4>
      </vt:variant>
      <vt:variant>
        <vt:i4>5</vt:i4>
      </vt:variant>
      <vt:variant>
        <vt:lpwstr>http://www.bsd405.org/ihs</vt:lpwstr>
      </vt:variant>
      <vt:variant>
        <vt:lpwstr/>
      </vt:variant>
      <vt:variant>
        <vt:i4>393288</vt:i4>
      </vt:variant>
      <vt:variant>
        <vt:i4>444</vt:i4>
      </vt:variant>
      <vt:variant>
        <vt:i4>0</vt:i4>
      </vt:variant>
      <vt:variant>
        <vt:i4>5</vt:i4>
      </vt:variant>
      <vt:variant>
        <vt:lpwstr>http://www.bsd405.org/bhs</vt:lpwstr>
      </vt:variant>
      <vt:variant>
        <vt:lpwstr/>
      </vt:variant>
      <vt:variant>
        <vt:i4>6619260</vt:i4>
      </vt:variant>
      <vt:variant>
        <vt:i4>441</vt:i4>
      </vt:variant>
      <vt:variant>
        <vt:i4>0</vt:i4>
      </vt:variant>
      <vt:variant>
        <vt:i4>5</vt:i4>
      </vt:variant>
      <vt:variant>
        <vt:lpwstr>mailto:htw-wood</vt:lpwstr>
      </vt:variant>
      <vt:variant>
        <vt:lpwstr/>
      </vt:variant>
      <vt:variant>
        <vt:i4>7012470</vt:i4>
      </vt:variant>
      <vt:variant>
        <vt:i4>438</vt:i4>
      </vt:variant>
      <vt:variant>
        <vt:i4>0</vt:i4>
      </vt:variant>
      <vt:variant>
        <vt:i4>5</vt:i4>
      </vt:variant>
      <vt:variant>
        <vt:lpwstr>mailto:htw-redm</vt:lpwstr>
      </vt:variant>
      <vt:variant>
        <vt:lpwstr/>
      </vt:variant>
      <vt:variant>
        <vt:i4>6553718</vt:i4>
      </vt:variant>
      <vt:variant>
        <vt:i4>435</vt:i4>
      </vt:variant>
      <vt:variant>
        <vt:i4>0</vt:i4>
      </vt:variant>
      <vt:variant>
        <vt:i4>5</vt:i4>
      </vt:variant>
      <vt:variant>
        <vt:lpwstr>mailto:htw-new</vt:lpwstr>
      </vt:variant>
      <vt:variant>
        <vt:lpwstr/>
      </vt:variant>
      <vt:variant>
        <vt:i4>6291581</vt:i4>
      </vt:variant>
      <vt:variant>
        <vt:i4>432</vt:i4>
      </vt:variant>
      <vt:variant>
        <vt:i4>0</vt:i4>
      </vt:variant>
      <vt:variant>
        <vt:i4>5</vt:i4>
      </vt:variant>
      <vt:variant>
        <vt:lpwstr>mailto:htw-inte</vt:lpwstr>
      </vt:variant>
      <vt:variant>
        <vt:lpwstr/>
      </vt:variant>
      <vt:variant>
        <vt:i4>7536765</vt:i4>
      </vt:variant>
      <vt:variant>
        <vt:i4>429</vt:i4>
      </vt:variant>
      <vt:variant>
        <vt:i4>0</vt:i4>
      </vt:variant>
      <vt:variant>
        <vt:i4>5</vt:i4>
      </vt:variant>
      <vt:variant>
        <vt:lpwstr>mailto:htw-ingl</vt:lpwstr>
      </vt:variant>
      <vt:variant>
        <vt:lpwstr/>
      </vt:variant>
      <vt:variant>
        <vt:i4>7536758</vt:i4>
      </vt:variant>
      <vt:variant>
        <vt:i4>426</vt:i4>
      </vt:variant>
      <vt:variant>
        <vt:i4>0</vt:i4>
      </vt:variant>
      <vt:variant>
        <vt:i4>5</vt:i4>
      </vt:variant>
      <vt:variant>
        <vt:lpwstr>mailto:htw-bell</vt:lpwstr>
      </vt:variant>
      <vt:variant>
        <vt:lpwstr/>
      </vt:variant>
      <vt:variant>
        <vt:i4>852047</vt:i4>
      </vt:variant>
      <vt:variant>
        <vt:i4>423</vt:i4>
      </vt:variant>
      <vt:variant>
        <vt:i4>0</vt:i4>
      </vt:variant>
      <vt:variant>
        <vt:i4>5</vt:i4>
      </vt:variant>
      <vt:variant>
        <vt:lpwstr>mailto:wumpus</vt:lpwstr>
      </vt:variant>
      <vt:variant>
        <vt:lpwstr/>
      </vt:variant>
      <vt:variant>
        <vt:i4>7340150</vt:i4>
      </vt:variant>
      <vt:variant>
        <vt:i4>420</vt:i4>
      </vt:variant>
      <vt:variant>
        <vt:i4>0</vt:i4>
      </vt:variant>
      <vt:variant>
        <vt:i4>5</vt:i4>
      </vt:variant>
      <vt:variant>
        <vt:lpwstr>mailto:htw-lead</vt:lpwstr>
      </vt:variant>
      <vt:variant>
        <vt:lpwstr/>
      </vt:variant>
      <vt:variant>
        <vt:i4>8257654</vt:i4>
      </vt:variant>
      <vt:variant>
        <vt:i4>417</vt:i4>
      </vt:variant>
      <vt:variant>
        <vt:i4>0</vt:i4>
      </vt:variant>
      <vt:variant>
        <vt:i4>5</vt:i4>
      </vt:variant>
      <vt:variant>
        <vt:lpwstr>mailto:htw-ment</vt:lpwstr>
      </vt:variant>
      <vt:variant>
        <vt:lpwstr/>
      </vt:variant>
      <vt:variant>
        <vt:i4>7340093</vt:i4>
      </vt:variant>
      <vt:variant>
        <vt:i4>414</vt:i4>
      </vt:variant>
      <vt:variant>
        <vt:i4>0</vt:i4>
      </vt:variant>
      <vt:variant>
        <vt:i4>5</vt:i4>
      </vt:variant>
      <vt:variant>
        <vt:lpwstr>mailto:wumpfrnd</vt:lpwstr>
      </vt:variant>
      <vt:variant>
        <vt:lpwstr/>
      </vt:variant>
      <vt:variant>
        <vt:i4>1245233</vt:i4>
      </vt:variant>
      <vt:variant>
        <vt:i4>410</vt:i4>
      </vt:variant>
      <vt:variant>
        <vt:i4>0</vt:i4>
      </vt:variant>
      <vt:variant>
        <vt:i4>5</vt:i4>
      </vt:variant>
      <vt:variant>
        <vt:lpwstr/>
      </vt:variant>
      <vt:variant>
        <vt:lpwstr>_Toc124671317</vt:lpwstr>
      </vt:variant>
      <vt:variant>
        <vt:i4>1245233</vt:i4>
      </vt:variant>
      <vt:variant>
        <vt:i4>404</vt:i4>
      </vt:variant>
      <vt:variant>
        <vt:i4>0</vt:i4>
      </vt:variant>
      <vt:variant>
        <vt:i4>5</vt:i4>
      </vt:variant>
      <vt:variant>
        <vt:lpwstr/>
      </vt:variant>
      <vt:variant>
        <vt:lpwstr>_Toc124671316</vt:lpwstr>
      </vt:variant>
      <vt:variant>
        <vt:i4>1245233</vt:i4>
      </vt:variant>
      <vt:variant>
        <vt:i4>398</vt:i4>
      </vt:variant>
      <vt:variant>
        <vt:i4>0</vt:i4>
      </vt:variant>
      <vt:variant>
        <vt:i4>5</vt:i4>
      </vt:variant>
      <vt:variant>
        <vt:lpwstr/>
      </vt:variant>
      <vt:variant>
        <vt:lpwstr>_Toc124671315</vt:lpwstr>
      </vt:variant>
      <vt:variant>
        <vt:i4>1245233</vt:i4>
      </vt:variant>
      <vt:variant>
        <vt:i4>392</vt:i4>
      </vt:variant>
      <vt:variant>
        <vt:i4>0</vt:i4>
      </vt:variant>
      <vt:variant>
        <vt:i4>5</vt:i4>
      </vt:variant>
      <vt:variant>
        <vt:lpwstr/>
      </vt:variant>
      <vt:variant>
        <vt:lpwstr>_Toc124671314</vt:lpwstr>
      </vt:variant>
      <vt:variant>
        <vt:i4>1245233</vt:i4>
      </vt:variant>
      <vt:variant>
        <vt:i4>386</vt:i4>
      </vt:variant>
      <vt:variant>
        <vt:i4>0</vt:i4>
      </vt:variant>
      <vt:variant>
        <vt:i4>5</vt:i4>
      </vt:variant>
      <vt:variant>
        <vt:lpwstr/>
      </vt:variant>
      <vt:variant>
        <vt:lpwstr>_Toc124671313</vt:lpwstr>
      </vt:variant>
      <vt:variant>
        <vt:i4>1245233</vt:i4>
      </vt:variant>
      <vt:variant>
        <vt:i4>380</vt:i4>
      </vt:variant>
      <vt:variant>
        <vt:i4>0</vt:i4>
      </vt:variant>
      <vt:variant>
        <vt:i4>5</vt:i4>
      </vt:variant>
      <vt:variant>
        <vt:lpwstr/>
      </vt:variant>
      <vt:variant>
        <vt:lpwstr>_Toc124671312</vt:lpwstr>
      </vt:variant>
      <vt:variant>
        <vt:i4>1245233</vt:i4>
      </vt:variant>
      <vt:variant>
        <vt:i4>374</vt:i4>
      </vt:variant>
      <vt:variant>
        <vt:i4>0</vt:i4>
      </vt:variant>
      <vt:variant>
        <vt:i4>5</vt:i4>
      </vt:variant>
      <vt:variant>
        <vt:lpwstr/>
      </vt:variant>
      <vt:variant>
        <vt:lpwstr>_Toc124671311</vt:lpwstr>
      </vt:variant>
      <vt:variant>
        <vt:i4>1245233</vt:i4>
      </vt:variant>
      <vt:variant>
        <vt:i4>368</vt:i4>
      </vt:variant>
      <vt:variant>
        <vt:i4>0</vt:i4>
      </vt:variant>
      <vt:variant>
        <vt:i4>5</vt:i4>
      </vt:variant>
      <vt:variant>
        <vt:lpwstr/>
      </vt:variant>
      <vt:variant>
        <vt:lpwstr>_Toc124671310</vt:lpwstr>
      </vt:variant>
      <vt:variant>
        <vt:i4>1179697</vt:i4>
      </vt:variant>
      <vt:variant>
        <vt:i4>362</vt:i4>
      </vt:variant>
      <vt:variant>
        <vt:i4>0</vt:i4>
      </vt:variant>
      <vt:variant>
        <vt:i4>5</vt:i4>
      </vt:variant>
      <vt:variant>
        <vt:lpwstr/>
      </vt:variant>
      <vt:variant>
        <vt:lpwstr>_Toc124671309</vt:lpwstr>
      </vt:variant>
      <vt:variant>
        <vt:i4>1179697</vt:i4>
      </vt:variant>
      <vt:variant>
        <vt:i4>356</vt:i4>
      </vt:variant>
      <vt:variant>
        <vt:i4>0</vt:i4>
      </vt:variant>
      <vt:variant>
        <vt:i4>5</vt:i4>
      </vt:variant>
      <vt:variant>
        <vt:lpwstr/>
      </vt:variant>
      <vt:variant>
        <vt:lpwstr>_Toc124671308</vt:lpwstr>
      </vt:variant>
      <vt:variant>
        <vt:i4>1179697</vt:i4>
      </vt:variant>
      <vt:variant>
        <vt:i4>350</vt:i4>
      </vt:variant>
      <vt:variant>
        <vt:i4>0</vt:i4>
      </vt:variant>
      <vt:variant>
        <vt:i4>5</vt:i4>
      </vt:variant>
      <vt:variant>
        <vt:lpwstr/>
      </vt:variant>
      <vt:variant>
        <vt:lpwstr>_Toc124671307</vt:lpwstr>
      </vt:variant>
      <vt:variant>
        <vt:i4>1179697</vt:i4>
      </vt:variant>
      <vt:variant>
        <vt:i4>344</vt:i4>
      </vt:variant>
      <vt:variant>
        <vt:i4>0</vt:i4>
      </vt:variant>
      <vt:variant>
        <vt:i4>5</vt:i4>
      </vt:variant>
      <vt:variant>
        <vt:lpwstr/>
      </vt:variant>
      <vt:variant>
        <vt:lpwstr>_Toc124671306</vt:lpwstr>
      </vt:variant>
      <vt:variant>
        <vt:i4>1179697</vt:i4>
      </vt:variant>
      <vt:variant>
        <vt:i4>338</vt:i4>
      </vt:variant>
      <vt:variant>
        <vt:i4>0</vt:i4>
      </vt:variant>
      <vt:variant>
        <vt:i4>5</vt:i4>
      </vt:variant>
      <vt:variant>
        <vt:lpwstr/>
      </vt:variant>
      <vt:variant>
        <vt:lpwstr>_Toc124671305</vt:lpwstr>
      </vt:variant>
      <vt:variant>
        <vt:i4>1179697</vt:i4>
      </vt:variant>
      <vt:variant>
        <vt:i4>332</vt:i4>
      </vt:variant>
      <vt:variant>
        <vt:i4>0</vt:i4>
      </vt:variant>
      <vt:variant>
        <vt:i4>5</vt:i4>
      </vt:variant>
      <vt:variant>
        <vt:lpwstr/>
      </vt:variant>
      <vt:variant>
        <vt:lpwstr>_Toc124671304</vt:lpwstr>
      </vt:variant>
      <vt:variant>
        <vt:i4>1179697</vt:i4>
      </vt:variant>
      <vt:variant>
        <vt:i4>326</vt:i4>
      </vt:variant>
      <vt:variant>
        <vt:i4>0</vt:i4>
      </vt:variant>
      <vt:variant>
        <vt:i4>5</vt:i4>
      </vt:variant>
      <vt:variant>
        <vt:lpwstr/>
      </vt:variant>
      <vt:variant>
        <vt:lpwstr>_Toc124671303</vt:lpwstr>
      </vt:variant>
      <vt:variant>
        <vt:i4>1179697</vt:i4>
      </vt:variant>
      <vt:variant>
        <vt:i4>320</vt:i4>
      </vt:variant>
      <vt:variant>
        <vt:i4>0</vt:i4>
      </vt:variant>
      <vt:variant>
        <vt:i4>5</vt:i4>
      </vt:variant>
      <vt:variant>
        <vt:lpwstr/>
      </vt:variant>
      <vt:variant>
        <vt:lpwstr>_Toc124671302</vt:lpwstr>
      </vt:variant>
      <vt:variant>
        <vt:i4>1179697</vt:i4>
      </vt:variant>
      <vt:variant>
        <vt:i4>314</vt:i4>
      </vt:variant>
      <vt:variant>
        <vt:i4>0</vt:i4>
      </vt:variant>
      <vt:variant>
        <vt:i4>5</vt:i4>
      </vt:variant>
      <vt:variant>
        <vt:lpwstr/>
      </vt:variant>
      <vt:variant>
        <vt:lpwstr>_Toc124671301</vt:lpwstr>
      </vt:variant>
      <vt:variant>
        <vt:i4>1179697</vt:i4>
      </vt:variant>
      <vt:variant>
        <vt:i4>308</vt:i4>
      </vt:variant>
      <vt:variant>
        <vt:i4>0</vt:i4>
      </vt:variant>
      <vt:variant>
        <vt:i4>5</vt:i4>
      </vt:variant>
      <vt:variant>
        <vt:lpwstr/>
      </vt:variant>
      <vt:variant>
        <vt:lpwstr>_Toc124671300</vt:lpwstr>
      </vt:variant>
      <vt:variant>
        <vt:i4>1769520</vt:i4>
      </vt:variant>
      <vt:variant>
        <vt:i4>302</vt:i4>
      </vt:variant>
      <vt:variant>
        <vt:i4>0</vt:i4>
      </vt:variant>
      <vt:variant>
        <vt:i4>5</vt:i4>
      </vt:variant>
      <vt:variant>
        <vt:lpwstr/>
      </vt:variant>
      <vt:variant>
        <vt:lpwstr>_Toc124671299</vt:lpwstr>
      </vt:variant>
      <vt:variant>
        <vt:i4>1769520</vt:i4>
      </vt:variant>
      <vt:variant>
        <vt:i4>296</vt:i4>
      </vt:variant>
      <vt:variant>
        <vt:i4>0</vt:i4>
      </vt:variant>
      <vt:variant>
        <vt:i4>5</vt:i4>
      </vt:variant>
      <vt:variant>
        <vt:lpwstr/>
      </vt:variant>
      <vt:variant>
        <vt:lpwstr>_Toc124671298</vt:lpwstr>
      </vt:variant>
      <vt:variant>
        <vt:i4>1769520</vt:i4>
      </vt:variant>
      <vt:variant>
        <vt:i4>290</vt:i4>
      </vt:variant>
      <vt:variant>
        <vt:i4>0</vt:i4>
      </vt:variant>
      <vt:variant>
        <vt:i4>5</vt:i4>
      </vt:variant>
      <vt:variant>
        <vt:lpwstr/>
      </vt:variant>
      <vt:variant>
        <vt:lpwstr>_Toc124671297</vt:lpwstr>
      </vt:variant>
      <vt:variant>
        <vt:i4>1769520</vt:i4>
      </vt:variant>
      <vt:variant>
        <vt:i4>284</vt:i4>
      </vt:variant>
      <vt:variant>
        <vt:i4>0</vt:i4>
      </vt:variant>
      <vt:variant>
        <vt:i4>5</vt:i4>
      </vt:variant>
      <vt:variant>
        <vt:lpwstr/>
      </vt:variant>
      <vt:variant>
        <vt:lpwstr>_Toc124671296</vt:lpwstr>
      </vt:variant>
      <vt:variant>
        <vt:i4>1769520</vt:i4>
      </vt:variant>
      <vt:variant>
        <vt:i4>278</vt:i4>
      </vt:variant>
      <vt:variant>
        <vt:i4>0</vt:i4>
      </vt:variant>
      <vt:variant>
        <vt:i4>5</vt:i4>
      </vt:variant>
      <vt:variant>
        <vt:lpwstr/>
      </vt:variant>
      <vt:variant>
        <vt:lpwstr>_Toc124671295</vt:lpwstr>
      </vt:variant>
      <vt:variant>
        <vt:i4>1769520</vt:i4>
      </vt:variant>
      <vt:variant>
        <vt:i4>272</vt:i4>
      </vt:variant>
      <vt:variant>
        <vt:i4>0</vt:i4>
      </vt:variant>
      <vt:variant>
        <vt:i4>5</vt:i4>
      </vt:variant>
      <vt:variant>
        <vt:lpwstr/>
      </vt:variant>
      <vt:variant>
        <vt:lpwstr>_Toc124671294</vt:lpwstr>
      </vt:variant>
      <vt:variant>
        <vt:i4>1769520</vt:i4>
      </vt:variant>
      <vt:variant>
        <vt:i4>266</vt:i4>
      </vt:variant>
      <vt:variant>
        <vt:i4>0</vt:i4>
      </vt:variant>
      <vt:variant>
        <vt:i4>5</vt:i4>
      </vt:variant>
      <vt:variant>
        <vt:lpwstr/>
      </vt:variant>
      <vt:variant>
        <vt:lpwstr>_Toc124671293</vt:lpwstr>
      </vt:variant>
      <vt:variant>
        <vt:i4>1769520</vt:i4>
      </vt:variant>
      <vt:variant>
        <vt:i4>260</vt:i4>
      </vt:variant>
      <vt:variant>
        <vt:i4>0</vt:i4>
      </vt:variant>
      <vt:variant>
        <vt:i4>5</vt:i4>
      </vt:variant>
      <vt:variant>
        <vt:lpwstr/>
      </vt:variant>
      <vt:variant>
        <vt:lpwstr>_Toc124671292</vt:lpwstr>
      </vt:variant>
      <vt:variant>
        <vt:i4>1769520</vt:i4>
      </vt:variant>
      <vt:variant>
        <vt:i4>254</vt:i4>
      </vt:variant>
      <vt:variant>
        <vt:i4>0</vt:i4>
      </vt:variant>
      <vt:variant>
        <vt:i4>5</vt:i4>
      </vt:variant>
      <vt:variant>
        <vt:lpwstr/>
      </vt:variant>
      <vt:variant>
        <vt:lpwstr>_Toc124671291</vt:lpwstr>
      </vt:variant>
      <vt:variant>
        <vt:i4>1769520</vt:i4>
      </vt:variant>
      <vt:variant>
        <vt:i4>248</vt:i4>
      </vt:variant>
      <vt:variant>
        <vt:i4>0</vt:i4>
      </vt:variant>
      <vt:variant>
        <vt:i4>5</vt:i4>
      </vt:variant>
      <vt:variant>
        <vt:lpwstr/>
      </vt:variant>
      <vt:variant>
        <vt:lpwstr>_Toc124671290</vt:lpwstr>
      </vt:variant>
      <vt:variant>
        <vt:i4>1703984</vt:i4>
      </vt:variant>
      <vt:variant>
        <vt:i4>242</vt:i4>
      </vt:variant>
      <vt:variant>
        <vt:i4>0</vt:i4>
      </vt:variant>
      <vt:variant>
        <vt:i4>5</vt:i4>
      </vt:variant>
      <vt:variant>
        <vt:lpwstr/>
      </vt:variant>
      <vt:variant>
        <vt:lpwstr>_Toc124671289</vt:lpwstr>
      </vt:variant>
      <vt:variant>
        <vt:i4>1703984</vt:i4>
      </vt:variant>
      <vt:variant>
        <vt:i4>236</vt:i4>
      </vt:variant>
      <vt:variant>
        <vt:i4>0</vt:i4>
      </vt:variant>
      <vt:variant>
        <vt:i4>5</vt:i4>
      </vt:variant>
      <vt:variant>
        <vt:lpwstr/>
      </vt:variant>
      <vt:variant>
        <vt:lpwstr>_Toc124671288</vt:lpwstr>
      </vt:variant>
      <vt:variant>
        <vt:i4>1703984</vt:i4>
      </vt:variant>
      <vt:variant>
        <vt:i4>230</vt:i4>
      </vt:variant>
      <vt:variant>
        <vt:i4>0</vt:i4>
      </vt:variant>
      <vt:variant>
        <vt:i4>5</vt:i4>
      </vt:variant>
      <vt:variant>
        <vt:lpwstr/>
      </vt:variant>
      <vt:variant>
        <vt:lpwstr>_Toc124671287</vt:lpwstr>
      </vt:variant>
      <vt:variant>
        <vt:i4>1703984</vt:i4>
      </vt:variant>
      <vt:variant>
        <vt:i4>224</vt:i4>
      </vt:variant>
      <vt:variant>
        <vt:i4>0</vt:i4>
      </vt:variant>
      <vt:variant>
        <vt:i4>5</vt:i4>
      </vt:variant>
      <vt:variant>
        <vt:lpwstr/>
      </vt:variant>
      <vt:variant>
        <vt:lpwstr>_Toc124671286</vt:lpwstr>
      </vt:variant>
      <vt:variant>
        <vt:i4>1703984</vt:i4>
      </vt:variant>
      <vt:variant>
        <vt:i4>218</vt:i4>
      </vt:variant>
      <vt:variant>
        <vt:i4>0</vt:i4>
      </vt:variant>
      <vt:variant>
        <vt:i4>5</vt:i4>
      </vt:variant>
      <vt:variant>
        <vt:lpwstr/>
      </vt:variant>
      <vt:variant>
        <vt:lpwstr>_Toc124671285</vt:lpwstr>
      </vt:variant>
      <vt:variant>
        <vt:i4>1703984</vt:i4>
      </vt:variant>
      <vt:variant>
        <vt:i4>212</vt:i4>
      </vt:variant>
      <vt:variant>
        <vt:i4>0</vt:i4>
      </vt:variant>
      <vt:variant>
        <vt:i4>5</vt:i4>
      </vt:variant>
      <vt:variant>
        <vt:lpwstr/>
      </vt:variant>
      <vt:variant>
        <vt:lpwstr>_Toc124671284</vt:lpwstr>
      </vt:variant>
      <vt:variant>
        <vt:i4>1703984</vt:i4>
      </vt:variant>
      <vt:variant>
        <vt:i4>206</vt:i4>
      </vt:variant>
      <vt:variant>
        <vt:i4>0</vt:i4>
      </vt:variant>
      <vt:variant>
        <vt:i4>5</vt:i4>
      </vt:variant>
      <vt:variant>
        <vt:lpwstr/>
      </vt:variant>
      <vt:variant>
        <vt:lpwstr>_Toc124671283</vt:lpwstr>
      </vt:variant>
      <vt:variant>
        <vt:i4>1703984</vt:i4>
      </vt:variant>
      <vt:variant>
        <vt:i4>200</vt:i4>
      </vt:variant>
      <vt:variant>
        <vt:i4>0</vt:i4>
      </vt:variant>
      <vt:variant>
        <vt:i4>5</vt:i4>
      </vt:variant>
      <vt:variant>
        <vt:lpwstr/>
      </vt:variant>
      <vt:variant>
        <vt:lpwstr>_Toc124671282</vt:lpwstr>
      </vt:variant>
      <vt:variant>
        <vt:i4>1703984</vt:i4>
      </vt:variant>
      <vt:variant>
        <vt:i4>194</vt:i4>
      </vt:variant>
      <vt:variant>
        <vt:i4>0</vt:i4>
      </vt:variant>
      <vt:variant>
        <vt:i4>5</vt:i4>
      </vt:variant>
      <vt:variant>
        <vt:lpwstr/>
      </vt:variant>
      <vt:variant>
        <vt:lpwstr>_Toc124671281</vt:lpwstr>
      </vt:variant>
      <vt:variant>
        <vt:i4>1703984</vt:i4>
      </vt:variant>
      <vt:variant>
        <vt:i4>188</vt:i4>
      </vt:variant>
      <vt:variant>
        <vt:i4>0</vt:i4>
      </vt:variant>
      <vt:variant>
        <vt:i4>5</vt:i4>
      </vt:variant>
      <vt:variant>
        <vt:lpwstr/>
      </vt:variant>
      <vt:variant>
        <vt:lpwstr>_Toc124671280</vt:lpwstr>
      </vt:variant>
      <vt:variant>
        <vt:i4>1376304</vt:i4>
      </vt:variant>
      <vt:variant>
        <vt:i4>182</vt:i4>
      </vt:variant>
      <vt:variant>
        <vt:i4>0</vt:i4>
      </vt:variant>
      <vt:variant>
        <vt:i4>5</vt:i4>
      </vt:variant>
      <vt:variant>
        <vt:lpwstr/>
      </vt:variant>
      <vt:variant>
        <vt:lpwstr>_Toc124671279</vt:lpwstr>
      </vt:variant>
      <vt:variant>
        <vt:i4>1376304</vt:i4>
      </vt:variant>
      <vt:variant>
        <vt:i4>176</vt:i4>
      </vt:variant>
      <vt:variant>
        <vt:i4>0</vt:i4>
      </vt:variant>
      <vt:variant>
        <vt:i4>5</vt:i4>
      </vt:variant>
      <vt:variant>
        <vt:lpwstr/>
      </vt:variant>
      <vt:variant>
        <vt:lpwstr>_Toc124671278</vt:lpwstr>
      </vt:variant>
      <vt:variant>
        <vt:i4>1376304</vt:i4>
      </vt:variant>
      <vt:variant>
        <vt:i4>170</vt:i4>
      </vt:variant>
      <vt:variant>
        <vt:i4>0</vt:i4>
      </vt:variant>
      <vt:variant>
        <vt:i4>5</vt:i4>
      </vt:variant>
      <vt:variant>
        <vt:lpwstr/>
      </vt:variant>
      <vt:variant>
        <vt:lpwstr>_Toc124671277</vt:lpwstr>
      </vt:variant>
      <vt:variant>
        <vt:i4>1376304</vt:i4>
      </vt:variant>
      <vt:variant>
        <vt:i4>164</vt:i4>
      </vt:variant>
      <vt:variant>
        <vt:i4>0</vt:i4>
      </vt:variant>
      <vt:variant>
        <vt:i4>5</vt:i4>
      </vt:variant>
      <vt:variant>
        <vt:lpwstr/>
      </vt:variant>
      <vt:variant>
        <vt:lpwstr>_Toc124671276</vt:lpwstr>
      </vt:variant>
      <vt:variant>
        <vt:i4>1376304</vt:i4>
      </vt:variant>
      <vt:variant>
        <vt:i4>158</vt:i4>
      </vt:variant>
      <vt:variant>
        <vt:i4>0</vt:i4>
      </vt:variant>
      <vt:variant>
        <vt:i4>5</vt:i4>
      </vt:variant>
      <vt:variant>
        <vt:lpwstr/>
      </vt:variant>
      <vt:variant>
        <vt:lpwstr>_Toc124671275</vt:lpwstr>
      </vt:variant>
      <vt:variant>
        <vt:i4>1376304</vt:i4>
      </vt:variant>
      <vt:variant>
        <vt:i4>152</vt:i4>
      </vt:variant>
      <vt:variant>
        <vt:i4>0</vt:i4>
      </vt:variant>
      <vt:variant>
        <vt:i4>5</vt:i4>
      </vt:variant>
      <vt:variant>
        <vt:lpwstr/>
      </vt:variant>
      <vt:variant>
        <vt:lpwstr>_Toc124671274</vt:lpwstr>
      </vt:variant>
      <vt:variant>
        <vt:i4>1376304</vt:i4>
      </vt:variant>
      <vt:variant>
        <vt:i4>146</vt:i4>
      </vt:variant>
      <vt:variant>
        <vt:i4>0</vt:i4>
      </vt:variant>
      <vt:variant>
        <vt:i4>5</vt:i4>
      </vt:variant>
      <vt:variant>
        <vt:lpwstr/>
      </vt:variant>
      <vt:variant>
        <vt:lpwstr>_Toc124671273</vt:lpwstr>
      </vt:variant>
      <vt:variant>
        <vt:i4>1376304</vt:i4>
      </vt:variant>
      <vt:variant>
        <vt:i4>140</vt:i4>
      </vt:variant>
      <vt:variant>
        <vt:i4>0</vt:i4>
      </vt:variant>
      <vt:variant>
        <vt:i4>5</vt:i4>
      </vt:variant>
      <vt:variant>
        <vt:lpwstr/>
      </vt:variant>
      <vt:variant>
        <vt:lpwstr>_Toc124671272</vt:lpwstr>
      </vt:variant>
      <vt:variant>
        <vt:i4>1376304</vt:i4>
      </vt:variant>
      <vt:variant>
        <vt:i4>134</vt:i4>
      </vt:variant>
      <vt:variant>
        <vt:i4>0</vt:i4>
      </vt:variant>
      <vt:variant>
        <vt:i4>5</vt:i4>
      </vt:variant>
      <vt:variant>
        <vt:lpwstr/>
      </vt:variant>
      <vt:variant>
        <vt:lpwstr>_Toc124671271</vt:lpwstr>
      </vt:variant>
      <vt:variant>
        <vt:i4>1376304</vt:i4>
      </vt:variant>
      <vt:variant>
        <vt:i4>128</vt:i4>
      </vt:variant>
      <vt:variant>
        <vt:i4>0</vt:i4>
      </vt:variant>
      <vt:variant>
        <vt:i4>5</vt:i4>
      </vt:variant>
      <vt:variant>
        <vt:lpwstr/>
      </vt:variant>
      <vt:variant>
        <vt:lpwstr>_Toc124671270</vt:lpwstr>
      </vt:variant>
      <vt:variant>
        <vt:i4>1310768</vt:i4>
      </vt:variant>
      <vt:variant>
        <vt:i4>122</vt:i4>
      </vt:variant>
      <vt:variant>
        <vt:i4>0</vt:i4>
      </vt:variant>
      <vt:variant>
        <vt:i4>5</vt:i4>
      </vt:variant>
      <vt:variant>
        <vt:lpwstr/>
      </vt:variant>
      <vt:variant>
        <vt:lpwstr>_Toc124671269</vt:lpwstr>
      </vt:variant>
      <vt:variant>
        <vt:i4>1310768</vt:i4>
      </vt:variant>
      <vt:variant>
        <vt:i4>116</vt:i4>
      </vt:variant>
      <vt:variant>
        <vt:i4>0</vt:i4>
      </vt:variant>
      <vt:variant>
        <vt:i4>5</vt:i4>
      </vt:variant>
      <vt:variant>
        <vt:lpwstr/>
      </vt:variant>
      <vt:variant>
        <vt:lpwstr>_Toc124671268</vt:lpwstr>
      </vt:variant>
      <vt:variant>
        <vt:i4>1310768</vt:i4>
      </vt:variant>
      <vt:variant>
        <vt:i4>110</vt:i4>
      </vt:variant>
      <vt:variant>
        <vt:i4>0</vt:i4>
      </vt:variant>
      <vt:variant>
        <vt:i4>5</vt:i4>
      </vt:variant>
      <vt:variant>
        <vt:lpwstr/>
      </vt:variant>
      <vt:variant>
        <vt:lpwstr>_Toc124671267</vt:lpwstr>
      </vt:variant>
      <vt:variant>
        <vt:i4>1310768</vt:i4>
      </vt:variant>
      <vt:variant>
        <vt:i4>104</vt:i4>
      </vt:variant>
      <vt:variant>
        <vt:i4>0</vt:i4>
      </vt:variant>
      <vt:variant>
        <vt:i4>5</vt:i4>
      </vt:variant>
      <vt:variant>
        <vt:lpwstr/>
      </vt:variant>
      <vt:variant>
        <vt:lpwstr>_Toc124671266</vt:lpwstr>
      </vt:variant>
      <vt:variant>
        <vt:i4>1310768</vt:i4>
      </vt:variant>
      <vt:variant>
        <vt:i4>98</vt:i4>
      </vt:variant>
      <vt:variant>
        <vt:i4>0</vt:i4>
      </vt:variant>
      <vt:variant>
        <vt:i4>5</vt:i4>
      </vt:variant>
      <vt:variant>
        <vt:lpwstr/>
      </vt:variant>
      <vt:variant>
        <vt:lpwstr>_Toc124671265</vt:lpwstr>
      </vt:variant>
      <vt:variant>
        <vt:i4>1310768</vt:i4>
      </vt:variant>
      <vt:variant>
        <vt:i4>92</vt:i4>
      </vt:variant>
      <vt:variant>
        <vt:i4>0</vt:i4>
      </vt:variant>
      <vt:variant>
        <vt:i4>5</vt:i4>
      </vt:variant>
      <vt:variant>
        <vt:lpwstr/>
      </vt:variant>
      <vt:variant>
        <vt:lpwstr>_Toc124671264</vt:lpwstr>
      </vt:variant>
      <vt:variant>
        <vt:i4>1310768</vt:i4>
      </vt:variant>
      <vt:variant>
        <vt:i4>86</vt:i4>
      </vt:variant>
      <vt:variant>
        <vt:i4>0</vt:i4>
      </vt:variant>
      <vt:variant>
        <vt:i4>5</vt:i4>
      </vt:variant>
      <vt:variant>
        <vt:lpwstr/>
      </vt:variant>
      <vt:variant>
        <vt:lpwstr>_Toc124671263</vt:lpwstr>
      </vt:variant>
      <vt:variant>
        <vt:i4>1310768</vt:i4>
      </vt:variant>
      <vt:variant>
        <vt:i4>80</vt:i4>
      </vt:variant>
      <vt:variant>
        <vt:i4>0</vt:i4>
      </vt:variant>
      <vt:variant>
        <vt:i4>5</vt:i4>
      </vt:variant>
      <vt:variant>
        <vt:lpwstr/>
      </vt:variant>
      <vt:variant>
        <vt:lpwstr>_Toc124671262</vt:lpwstr>
      </vt:variant>
      <vt:variant>
        <vt:i4>1310768</vt:i4>
      </vt:variant>
      <vt:variant>
        <vt:i4>74</vt:i4>
      </vt:variant>
      <vt:variant>
        <vt:i4>0</vt:i4>
      </vt:variant>
      <vt:variant>
        <vt:i4>5</vt:i4>
      </vt:variant>
      <vt:variant>
        <vt:lpwstr/>
      </vt:variant>
      <vt:variant>
        <vt:lpwstr>_Toc124671261</vt:lpwstr>
      </vt:variant>
      <vt:variant>
        <vt:i4>1310768</vt:i4>
      </vt:variant>
      <vt:variant>
        <vt:i4>68</vt:i4>
      </vt:variant>
      <vt:variant>
        <vt:i4>0</vt:i4>
      </vt:variant>
      <vt:variant>
        <vt:i4>5</vt:i4>
      </vt:variant>
      <vt:variant>
        <vt:lpwstr/>
      </vt:variant>
      <vt:variant>
        <vt:lpwstr>_Toc124671260</vt:lpwstr>
      </vt:variant>
      <vt:variant>
        <vt:i4>1507376</vt:i4>
      </vt:variant>
      <vt:variant>
        <vt:i4>62</vt:i4>
      </vt:variant>
      <vt:variant>
        <vt:i4>0</vt:i4>
      </vt:variant>
      <vt:variant>
        <vt:i4>5</vt:i4>
      </vt:variant>
      <vt:variant>
        <vt:lpwstr/>
      </vt:variant>
      <vt:variant>
        <vt:lpwstr>_Toc124671259</vt:lpwstr>
      </vt:variant>
      <vt:variant>
        <vt:i4>1507376</vt:i4>
      </vt:variant>
      <vt:variant>
        <vt:i4>56</vt:i4>
      </vt:variant>
      <vt:variant>
        <vt:i4>0</vt:i4>
      </vt:variant>
      <vt:variant>
        <vt:i4>5</vt:i4>
      </vt:variant>
      <vt:variant>
        <vt:lpwstr/>
      </vt:variant>
      <vt:variant>
        <vt:lpwstr>_Toc124671258</vt:lpwstr>
      </vt:variant>
      <vt:variant>
        <vt:i4>1507376</vt:i4>
      </vt:variant>
      <vt:variant>
        <vt:i4>50</vt:i4>
      </vt:variant>
      <vt:variant>
        <vt:i4>0</vt:i4>
      </vt:variant>
      <vt:variant>
        <vt:i4>5</vt:i4>
      </vt:variant>
      <vt:variant>
        <vt:lpwstr/>
      </vt:variant>
      <vt:variant>
        <vt:lpwstr>_Toc124671257</vt:lpwstr>
      </vt:variant>
      <vt:variant>
        <vt:i4>1507376</vt:i4>
      </vt:variant>
      <vt:variant>
        <vt:i4>44</vt:i4>
      </vt:variant>
      <vt:variant>
        <vt:i4>0</vt:i4>
      </vt:variant>
      <vt:variant>
        <vt:i4>5</vt:i4>
      </vt:variant>
      <vt:variant>
        <vt:lpwstr/>
      </vt:variant>
      <vt:variant>
        <vt:lpwstr>_Toc124671256</vt:lpwstr>
      </vt:variant>
      <vt:variant>
        <vt:i4>1507376</vt:i4>
      </vt:variant>
      <vt:variant>
        <vt:i4>38</vt:i4>
      </vt:variant>
      <vt:variant>
        <vt:i4>0</vt:i4>
      </vt:variant>
      <vt:variant>
        <vt:i4>5</vt:i4>
      </vt:variant>
      <vt:variant>
        <vt:lpwstr/>
      </vt:variant>
      <vt:variant>
        <vt:lpwstr>_Toc124671255</vt:lpwstr>
      </vt:variant>
      <vt:variant>
        <vt:i4>1507376</vt:i4>
      </vt:variant>
      <vt:variant>
        <vt:i4>32</vt:i4>
      </vt:variant>
      <vt:variant>
        <vt:i4>0</vt:i4>
      </vt:variant>
      <vt:variant>
        <vt:i4>5</vt:i4>
      </vt:variant>
      <vt:variant>
        <vt:lpwstr/>
      </vt:variant>
      <vt:variant>
        <vt:lpwstr>_Toc124671254</vt:lpwstr>
      </vt:variant>
      <vt:variant>
        <vt:i4>1507376</vt:i4>
      </vt:variant>
      <vt:variant>
        <vt:i4>26</vt:i4>
      </vt:variant>
      <vt:variant>
        <vt:i4>0</vt:i4>
      </vt:variant>
      <vt:variant>
        <vt:i4>5</vt:i4>
      </vt:variant>
      <vt:variant>
        <vt:lpwstr/>
      </vt:variant>
      <vt:variant>
        <vt:lpwstr>_Toc124671253</vt:lpwstr>
      </vt:variant>
      <vt:variant>
        <vt:i4>1507376</vt:i4>
      </vt:variant>
      <vt:variant>
        <vt:i4>20</vt:i4>
      </vt:variant>
      <vt:variant>
        <vt:i4>0</vt:i4>
      </vt:variant>
      <vt:variant>
        <vt:i4>5</vt:i4>
      </vt:variant>
      <vt:variant>
        <vt:lpwstr/>
      </vt:variant>
      <vt:variant>
        <vt:lpwstr>_Toc124671252</vt:lpwstr>
      </vt:variant>
      <vt:variant>
        <vt:i4>1507376</vt:i4>
      </vt:variant>
      <vt:variant>
        <vt:i4>14</vt:i4>
      </vt:variant>
      <vt:variant>
        <vt:i4>0</vt:i4>
      </vt:variant>
      <vt:variant>
        <vt:i4>5</vt:i4>
      </vt:variant>
      <vt:variant>
        <vt:lpwstr/>
      </vt:variant>
      <vt:variant>
        <vt:lpwstr>_Toc124671251</vt:lpwstr>
      </vt:variant>
      <vt:variant>
        <vt:i4>1507376</vt:i4>
      </vt:variant>
      <vt:variant>
        <vt:i4>8</vt:i4>
      </vt:variant>
      <vt:variant>
        <vt:i4>0</vt:i4>
      </vt:variant>
      <vt:variant>
        <vt:i4>5</vt:i4>
      </vt:variant>
      <vt:variant>
        <vt:lpwstr/>
      </vt:variant>
      <vt:variant>
        <vt:lpwstr>_Toc124671250</vt:lpwstr>
      </vt:variant>
      <vt:variant>
        <vt:i4>1441840</vt:i4>
      </vt:variant>
      <vt:variant>
        <vt:i4>2</vt:i4>
      </vt:variant>
      <vt:variant>
        <vt:i4>0</vt:i4>
      </vt:variant>
      <vt:variant>
        <vt:i4>5</vt:i4>
      </vt:variant>
      <vt:variant>
        <vt:lpwstr/>
      </vt:variant>
      <vt:variant>
        <vt:lpwstr>_Toc124671249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Picture</dc:title>
  <dc:creator>louiscl</dc:creator>
  <cp:lastModifiedBy>Allan McDaniel</cp:lastModifiedBy>
  <cp:revision>3</cp:revision>
  <cp:lastPrinted>2009-01-15T20:59:00Z</cp:lastPrinted>
  <dcterms:created xsi:type="dcterms:W3CDTF">2019-03-05T18:01:00Z</dcterms:created>
  <dcterms:modified xsi:type="dcterms:W3CDTF">2019-03-23T04:40:00Z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0x0101003D931EA1C8C32E4FA017657D5DF4551A</vt:lpwstr>
  </property>
  <property fmtid="{D5CDD505-2E9C-101B-9397-08002B2CF9AE}" pid="3" name="Order">
    <vt:r8>5600</vt:r8>
  </property>
  <property fmtid="{D5CDD505-2E9C-101B-9397-08002B2CF9AE}" pid="4" name="TemplateUrl">
    <vt:lpwstr/>
  </property>
  <property fmtid="{D5CDD505-2E9C-101B-9397-08002B2CF9AE}" pid="5" name="_CopySource">
    <vt:lpwstr>http://sharepoint/sites/wumpus/Misc Files/2012 Draft/Game Specification.docx</vt:lpwstr>
  </property>
  <property fmtid="{D5CDD505-2E9C-101B-9397-08002B2CF9AE}" pid="6" name="xd_ProgID">
    <vt:lpwstr/>
  </property>
  <property fmtid="{D5CDD505-2E9C-101B-9397-08002B2CF9AE}" pid="7" name="xd_Signature">
    <vt:bool>false</vt:bool>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mwade@microsoft.com</vt:lpwstr>
  </property>
  <property fmtid="{D5CDD505-2E9C-101B-9397-08002B2CF9AE}" pid="11" name="MSIP_Label_f42aa342-8706-4288-bd11-ebb85995028c_SetDate">
    <vt:lpwstr>2018-02-02T22:05:58.3223664Z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